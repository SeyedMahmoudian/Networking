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5A264" w14:textId="77777777" w:rsidR="00F113DC" w:rsidRPr="00F702DC" w:rsidRDefault="00782800">
      <w:pPr>
        <w:rPr>
          <w:rFonts w:ascii="Arial" w:hAnsi="Arial" w:cs="Arial"/>
          <w:sz w:val="24"/>
          <w:szCs w:val="24"/>
        </w:rPr>
      </w:pPr>
      <w:r w:rsidRPr="00F702DC">
        <w:rPr>
          <w:rFonts w:ascii="Arial" w:hAnsi="Arial" w:cs="Arial"/>
          <w:sz w:val="24"/>
          <w:szCs w:val="24"/>
        </w:rPr>
        <w:t>Lab 08 – Network Address Translation</w:t>
      </w:r>
    </w:p>
    <w:p w14:paraId="05C5903C" w14:textId="77777777" w:rsidR="00ED01E2" w:rsidRPr="00F702DC" w:rsidRDefault="00ED01E2" w:rsidP="00ED01E2">
      <w:pPr>
        <w:pStyle w:val="Heading1"/>
        <w:rPr>
          <w:rFonts w:ascii="Arial" w:hAnsi="Arial" w:cs="Arial"/>
          <w:sz w:val="24"/>
          <w:szCs w:val="24"/>
        </w:rPr>
      </w:pPr>
      <w:r w:rsidRPr="00F702DC">
        <w:rPr>
          <w:rFonts w:ascii="Arial" w:hAnsi="Arial" w:cs="Arial"/>
          <w:sz w:val="24"/>
          <w:szCs w:val="24"/>
        </w:rPr>
        <w:t>What you will do:</w:t>
      </w:r>
    </w:p>
    <w:p w14:paraId="073B0FE3" w14:textId="77777777" w:rsidR="00ED01E2" w:rsidRPr="00F702DC" w:rsidRDefault="00ED01E2" w:rsidP="00ED01E2">
      <w:pPr>
        <w:pStyle w:val="ListParagraph"/>
        <w:numPr>
          <w:ilvl w:val="0"/>
          <w:numId w:val="7"/>
        </w:numPr>
        <w:suppressAutoHyphens/>
        <w:spacing w:after="200" w:line="276" w:lineRule="auto"/>
        <w:rPr>
          <w:rFonts w:ascii="Arial" w:hAnsi="Arial" w:cs="Arial"/>
          <w:sz w:val="24"/>
          <w:szCs w:val="24"/>
        </w:rPr>
      </w:pPr>
      <w:r w:rsidRPr="00F702DC">
        <w:rPr>
          <w:rFonts w:ascii="Arial" w:hAnsi="Arial" w:cs="Arial"/>
          <w:sz w:val="24"/>
          <w:szCs w:val="24"/>
        </w:rPr>
        <w:t>Learn about the network layer</w:t>
      </w:r>
    </w:p>
    <w:p w14:paraId="7FDD32E1" w14:textId="79B9F856" w:rsidR="00ED01E2" w:rsidRPr="00F702DC" w:rsidRDefault="00ED01E2" w:rsidP="00ED01E2">
      <w:pPr>
        <w:pStyle w:val="ListParagraph"/>
        <w:numPr>
          <w:ilvl w:val="0"/>
          <w:numId w:val="7"/>
        </w:numPr>
        <w:suppressAutoHyphens/>
        <w:spacing w:after="200" w:line="276" w:lineRule="auto"/>
        <w:rPr>
          <w:rFonts w:ascii="Arial" w:hAnsi="Arial" w:cs="Arial"/>
          <w:sz w:val="24"/>
          <w:szCs w:val="24"/>
        </w:rPr>
      </w:pPr>
      <w:r w:rsidRPr="00F702DC">
        <w:rPr>
          <w:rFonts w:ascii="Arial" w:hAnsi="Arial" w:cs="Arial"/>
          <w:sz w:val="24"/>
          <w:szCs w:val="24"/>
        </w:rPr>
        <w:t>Learn about how NAT works</w:t>
      </w:r>
    </w:p>
    <w:p w14:paraId="6B260981" w14:textId="339507AD" w:rsidR="00ED01E2" w:rsidRPr="00F702DC" w:rsidRDefault="00ED01E2" w:rsidP="00ED01E2">
      <w:pPr>
        <w:pStyle w:val="ListParagraph"/>
        <w:numPr>
          <w:ilvl w:val="0"/>
          <w:numId w:val="7"/>
        </w:numPr>
        <w:suppressAutoHyphens/>
        <w:spacing w:after="200" w:line="276" w:lineRule="auto"/>
        <w:rPr>
          <w:rFonts w:ascii="Arial" w:hAnsi="Arial" w:cs="Arial"/>
          <w:sz w:val="24"/>
          <w:szCs w:val="24"/>
        </w:rPr>
      </w:pPr>
      <w:r w:rsidRPr="00F702DC">
        <w:rPr>
          <w:rFonts w:ascii="Arial" w:hAnsi="Arial" w:cs="Arial"/>
          <w:sz w:val="24"/>
          <w:szCs w:val="24"/>
        </w:rPr>
        <w:t>Use Wireshark to receive IP Packets</w:t>
      </w:r>
    </w:p>
    <w:p w14:paraId="2D478FCD" w14:textId="77777777" w:rsidR="00ED01E2" w:rsidRPr="00F702DC" w:rsidRDefault="00ED01E2" w:rsidP="00ED01E2">
      <w:pPr>
        <w:pStyle w:val="ListParagraph"/>
        <w:numPr>
          <w:ilvl w:val="0"/>
          <w:numId w:val="7"/>
        </w:numPr>
        <w:suppressAutoHyphens/>
        <w:spacing w:after="200" w:line="276" w:lineRule="auto"/>
        <w:rPr>
          <w:rFonts w:ascii="Arial" w:hAnsi="Arial" w:cs="Arial"/>
          <w:sz w:val="24"/>
          <w:szCs w:val="24"/>
        </w:rPr>
      </w:pPr>
      <w:r w:rsidRPr="00F702DC">
        <w:rPr>
          <w:rFonts w:ascii="Arial" w:hAnsi="Arial" w:cs="Arial"/>
          <w:sz w:val="24"/>
          <w:szCs w:val="24"/>
        </w:rPr>
        <w:t>Use a router to forward packets between two networks</w:t>
      </w:r>
    </w:p>
    <w:p w14:paraId="2D6481B7" w14:textId="77777777" w:rsidR="00ED01E2" w:rsidRPr="00F702DC" w:rsidRDefault="00ED01E2" w:rsidP="00ED01E2">
      <w:pPr>
        <w:pStyle w:val="Heading1"/>
        <w:rPr>
          <w:rFonts w:ascii="Arial" w:hAnsi="Arial" w:cs="Arial"/>
          <w:sz w:val="24"/>
          <w:szCs w:val="24"/>
        </w:rPr>
      </w:pPr>
      <w:r w:rsidRPr="00F702DC">
        <w:rPr>
          <w:rFonts w:ascii="Arial" w:hAnsi="Arial" w:cs="Arial"/>
          <w:sz w:val="24"/>
          <w:szCs w:val="24"/>
        </w:rPr>
        <w:t>Things that you will need to know or learn:</w:t>
      </w:r>
    </w:p>
    <w:p w14:paraId="09A96DF0" w14:textId="5A915057" w:rsidR="00ED01E2" w:rsidRPr="00F702DC" w:rsidRDefault="00ED01E2" w:rsidP="00ED01E2">
      <w:pPr>
        <w:pStyle w:val="ListParagraph"/>
        <w:numPr>
          <w:ilvl w:val="0"/>
          <w:numId w:val="8"/>
        </w:numPr>
        <w:suppressAutoHyphens/>
        <w:spacing w:after="200" w:line="276" w:lineRule="auto"/>
        <w:rPr>
          <w:rFonts w:ascii="Arial" w:hAnsi="Arial" w:cs="Arial"/>
          <w:sz w:val="24"/>
          <w:szCs w:val="24"/>
        </w:rPr>
      </w:pPr>
      <w:r w:rsidRPr="00F702DC">
        <w:rPr>
          <w:rFonts w:ascii="Arial" w:hAnsi="Arial" w:cs="Arial"/>
          <w:sz w:val="24"/>
          <w:szCs w:val="24"/>
        </w:rPr>
        <w:t>How to configure IP addresses and subnet masks, both statically and dynamically, using the GUI, under Windows 7</w:t>
      </w:r>
      <w:r w:rsidR="00E621AC">
        <w:rPr>
          <w:rFonts w:ascii="Arial" w:hAnsi="Arial" w:cs="Arial"/>
          <w:sz w:val="24"/>
          <w:szCs w:val="24"/>
        </w:rPr>
        <w:t>/8</w:t>
      </w:r>
      <w:r w:rsidRPr="00F702DC">
        <w:rPr>
          <w:rFonts w:ascii="Arial" w:hAnsi="Arial" w:cs="Arial"/>
          <w:sz w:val="24"/>
          <w:szCs w:val="24"/>
        </w:rPr>
        <w:t>(see References below)</w:t>
      </w:r>
    </w:p>
    <w:p w14:paraId="0E859490" w14:textId="77777777" w:rsidR="00ED01E2" w:rsidRPr="00F702DC" w:rsidRDefault="00ED01E2" w:rsidP="00ED01E2">
      <w:pPr>
        <w:pStyle w:val="ListParagraph"/>
        <w:numPr>
          <w:ilvl w:val="0"/>
          <w:numId w:val="8"/>
        </w:numPr>
        <w:suppressAutoHyphens/>
        <w:spacing w:after="200" w:line="276" w:lineRule="auto"/>
        <w:rPr>
          <w:rFonts w:ascii="Arial" w:hAnsi="Arial" w:cs="Arial"/>
          <w:sz w:val="24"/>
          <w:szCs w:val="24"/>
        </w:rPr>
      </w:pPr>
      <w:r w:rsidRPr="00F702DC">
        <w:rPr>
          <w:rFonts w:ascii="Arial" w:hAnsi="Arial" w:cs="Arial"/>
          <w:sz w:val="24"/>
          <w:szCs w:val="24"/>
        </w:rPr>
        <w:t>How to use Wireshark to see actual network traffic</w:t>
      </w:r>
    </w:p>
    <w:p w14:paraId="35A105A5" w14:textId="77777777" w:rsidR="00ED01E2" w:rsidRPr="00F702DC" w:rsidRDefault="00ED01E2" w:rsidP="00ED01E2">
      <w:pPr>
        <w:pStyle w:val="ListParagraph"/>
        <w:numPr>
          <w:ilvl w:val="0"/>
          <w:numId w:val="8"/>
        </w:numPr>
        <w:suppressAutoHyphens/>
        <w:spacing w:after="200" w:line="276" w:lineRule="auto"/>
        <w:rPr>
          <w:rFonts w:ascii="Arial" w:hAnsi="Arial" w:cs="Arial"/>
          <w:sz w:val="24"/>
          <w:szCs w:val="24"/>
        </w:rPr>
      </w:pPr>
      <w:r w:rsidRPr="00F702DC">
        <w:rPr>
          <w:rFonts w:ascii="Arial" w:hAnsi="Arial" w:cs="Arial"/>
          <w:sz w:val="24"/>
          <w:szCs w:val="24"/>
        </w:rPr>
        <w:t>How to reset a Linksys E2500 router.</w:t>
      </w:r>
    </w:p>
    <w:p w14:paraId="77545714" w14:textId="799D954B" w:rsidR="00ED01E2" w:rsidRPr="00F702DC" w:rsidRDefault="00ED01E2" w:rsidP="00ED01E2">
      <w:pPr>
        <w:pStyle w:val="ListParagraph"/>
        <w:numPr>
          <w:ilvl w:val="0"/>
          <w:numId w:val="8"/>
        </w:numPr>
        <w:suppressAutoHyphens/>
        <w:spacing w:after="200" w:line="276" w:lineRule="auto"/>
        <w:rPr>
          <w:rFonts w:ascii="Arial" w:hAnsi="Arial" w:cs="Arial"/>
          <w:sz w:val="24"/>
          <w:szCs w:val="24"/>
        </w:rPr>
      </w:pPr>
      <w:r w:rsidRPr="00F702DC">
        <w:rPr>
          <w:rFonts w:ascii="Arial" w:hAnsi="Arial" w:cs="Arial"/>
          <w:sz w:val="24"/>
          <w:szCs w:val="24"/>
        </w:rPr>
        <w:t>How to configure a Linksys router running Tomato firmware for routing and NAT operations</w:t>
      </w:r>
    </w:p>
    <w:p w14:paraId="42230571" w14:textId="77777777" w:rsidR="00ED01E2" w:rsidRPr="00F702DC" w:rsidRDefault="00ED01E2" w:rsidP="00ED01E2">
      <w:pPr>
        <w:pStyle w:val="Heading1"/>
        <w:rPr>
          <w:rFonts w:ascii="Arial" w:hAnsi="Arial" w:cs="Arial"/>
          <w:sz w:val="24"/>
          <w:szCs w:val="24"/>
        </w:rPr>
      </w:pPr>
      <w:r w:rsidRPr="00F702DC">
        <w:rPr>
          <w:rFonts w:ascii="Arial" w:hAnsi="Arial" w:cs="Arial"/>
          <w:sz w:val="24"/>
          <w:szCs w:val="24"/>
        </w:rPr>
        <w:t>What you need to submit and when:</w:t>
      </w:r>
    </w:p>
    <w:p w14:paraId="549495FE" w14:textId="77777777" w:rsidR="00ED01E2" w:rsidRPr="00F702DC" w:rsidRDefault="00ED01E2" w:rsidP="00ED01E2">
      <w:pPr>
        <w:pStyle w:val="ListParagraph"/>
        <w:numPr>
          <w:ilvl w:val="0"/>
          <w:numId w:val="9"/>
        </w:numPr>
        <w:suppressAutoHyphens/>
        <w:spacing w:after="200" w:line="276" w:lineRule="auto"/>
        <w:rPr>
          <w:rFonts w:ascii="Arial" w:hAnsi="Arial" w:cs="Arial"/>
          <w:sz w:val="24"/>
          <w:szCs w:val="24"/>
        </w:rPr>
      </w:pPr>
      <w:r w:rsidRPr="00F702DC">
        <w:rPr>
          <w:rFonts w:ascii="Arial" w:hAnsi="Arial" w:cs="Arial"/>
          <w:sz w:val="24"/>
          <w:szCs w:val="24"/>
        </w:rPr>
        <w:t>Complete the Pre-lab quiz on Blackboard before 8am on the day of your lab</w:t>
      </w:r>
    </w:p>
    <w:p w14:paraId="634B1839" w14:textId="77777777" w:rsidR="00ED01E2" w:rsidRPr="00F702DC" w:rsidRDefault="00ED01E2" w:rsidP="00ED01E2">
      <w:pPr>
        <w:pStyle w:val="ListParagraph"/>
        <w:numPr>
          <w:ilvl w:val="0"/>
          <w:numId w:val="9"/>
        </w:numPr>
        <w:suppressAutoHyphens/>
        <w:spacing w:after="200" w:line="276" w:lineRule="auto"/>
        <w:rPr>
          <w:rFonts w:ascii="Arial" w:hAnsi="Arial" w:cs="Arial"/>
          <w:sz w:val="24"/>
          <w:szCs w:val="24"/>
        </w:rPr>
      </w:pPr>
      <w:r w:rsidRPr="00F702DC">
        <w:rPr>
          <w:rFonts w:ascii="Arial" w:hAnsi="Arial" w:cs="Arial"/>
          <w:sz w:val="24"/>
          <w:szCs w:val="24"/>
        </w:rPr>
        <w:t>Complete the in-lab part of the exercise (see below) before the end of your lab period.</w:t>
      </w:r>
    </w:p>
    <w:p w14:paraId="52ED3293" w14:textId="77777777" w:rsidR="00ED01E2" w:rsidRPr="00F702DC" w:rsidRDefault="00ED01E2" w:rsidP="00ED01E2">
      <w:pPr>
        <w:pStyle w:val="ListParagraph"/>
        <w:numPr>
          <w:ilvl w:val="0"/>
          <w:numId w:val="9"/>
        </w:numPr>
        <w:suppressAutoHyphens/>
        <w:spacing w:after="200" w:line="276" w:lineRule="auto"/>
        <w:rPr>
          <w:rFonts w:ascii="Arial" w:hAnsi="Arial" w:cs="Arial"/>
          <w:sz w:val="24"/>
          <w:szCs w:val="24"/>
        </w:rPr>
      </w:pPr>
      <w:r w:rsidRPr="00F702DC">
        <w:rPr>
          <w:rFonts w:ascii="Arial" w:hAnsi="Arial" w:cs="Arial"/>
          <w:sz w:val="24"/>
          <w:szCs w:val="24"/>
        </w:rPr>
        <w:t>Complete the Post-lab exercise on Blackboard before 8am on the day of your</w:t>
      </w:r>
      <w:ins w:id="0" w:author="Unknown Author" w:date="2012-09-30T20:42:00Z">
        <w:r w:rsidRPr="00F702DC">
          <w:rPr>
            <w:rFonts w:ascii="Arial" w:hAnsi="Arial" w:cs="Arial"/>
            <w:sz w:val="24"/>
            <w:szCs w:val="24"/>
          </w:rPr>
          <w:t xml:space="preserve"> </w:t>
        </w:r>
        <w:r w:rsidRPr="00F702DC">
          <w:rPr>
            <w:rFonts w:ascii="Arial" w:hAnsi="Arial" w:cs="Arial"/>
            <w:sz w:val="24"/>
            <w:szCs w:val="24"/>
            <w:u w:val="single"/>
          </w:rPr>
          <w:t>next</w:t>
        </w:r>
      </w:ins>
      <w:r w:rsidRPr="00F702DC">
        <w:rPr>
          <w:rFonts w:ascii="Arial" w:hAnsi="Arial" w:cs="Arial"/>
          <w:sz w:val="24"/>
          <w:szCs w:val="24"/>
          <w:u w:val="single"/>
        </w:rPr>
        <w:t xml:space="preserve"> </w:t>
      </w:r>
      <w:r w:rsidRPr="00F702DC">
        <w:rPr>
          <w:rFonts w:ascii="Arial" w:hAnsi="Arial" w:cs="Arial"/>
          <w:sz w:val="24"/>
          <w:szCs w:val="24"/>
        </w:rPr>
        <w:t>lab</w:t>
      </w:r>
    </w:p>
    <w:p w14:paraId="70BA1282" w14:textId="77777777" w:rsidR="00ED01E2" w:rsidRPr="00F702DC" w:rsidRDefault="00ED01E2" w:rsidP="00ED01E2">
      <w:pPr>
        <w:pStyle w:val="Heading1"/>
        <w:spacing w:before="120"/>
        <w:rPr>
          <w:rFonts w:ascii="Arial" w:hAnsi="Arial" w:cs="Arial"/>
          <w:sz w:val="24"/>
          <w:szCs w:val="24"/>
        </w:rPr>
      </w:pPr>
      <w:r w:rsidRPr="00F702DC">
        <w:rPr>
          <w:rFonts w:ascii="Arial" w:hAnsi="Arial" w:cs="Arial"/>
          <w:sz w:val="24"/>
          <w:szCs w:val="24"/>
        </w:rPr>
        <w:t>Required Equipment:</w:t>
      </w:r>
    </w:p>
    <w:p w14:paraId="2D64EEA7" w14:textId="13C3FAB7" w:rsidR="00ED01E2" w:rsidRPr="00F702DC" w:rsidRDefault="00ED01E2" w:rsidP="00ED01E2">
      <w:pPr>
        <w:pStyle w:val="ListParagraph"/>
        <w:numPr>
          <w:ilvl w:val="0"/>
          <w:numId w:val="10"/>
        </w:numPr>
        <w:suppressAutoHyphens/>
        <w:spacing w:after="200" w:line="276" w:lineRule="auto"/>
        <w:rPr>
          <w:rFonts w:ascii="Arial" w:hAnsi="Arial" w:cs="Arial"/>
          <w:sz w:val="24"/>
          <w:szCs w:val="24"/>
        </w:rPr>
      </w:pPr>
      <w:r w:rsidRPr="00F702DC">
        <w:rPr>
          <w:rFonts w:ascii="Arial" w:hAnsi="Arial" w:cs="Arial"/>
          <w:sz w:val="24"/>
          <w:szCs w:val="24"/>
        </w:rPr>
        <w:t>Network cables</w:t>
      </w:r>
      <w:r w:rsidR="00E621AC">
        <w:rPr>
          <w:rFonts w:ascii="Arial" w:hAnsi="Arial" w:cs="Arial"/>
          <w:sz w:val="24"/>
          <w:szCs w:val="24"/>
        </w:rPr>
        <w:t>,</w:t>
      </w:r>
      <w:r w:rsidRPr="00F702DC">
        <w:rPr>
          <w:rFonts w:ascii="Arial" w:hAnsi="Arial" w:cs="Arial"/>
          <w:sz w:val="24"/>
          <w:szCs w:val="24"/>
        </w:rPr>
        <w:t xml:space="preserve"> available in lab</w:t>
      </w:r>
    </w:p>
    <w:p w14:paraId="14244607" w14:textId="77777777" w:rsidR="00ED01E2" w:rsidRPr="00F702DC" w:rsidRDefault="00ED01E2" w:rsidP="00ED01E2">
      <w:pPr>
        <w:pStyle w:val="ListParagraph"/>
        <w:numPr>
          <w:ilvl w:val="0"/>
          <w:numId w:val="10"/>
        </w:numPr>
        <w:suppressAutoHyphens/>
        <w:spacing w:after="200" w:line="276" w:lineRule="auto"/>
        <w:rPr>
          <w:rFonts w:ascii="Arial" w:hAnsi="Arial" w:cs="Arial"/>
          <w:sz w:val="24"/>
          <w:szCs w:val="24"/>
        </w:rPr>
      </w:pPr>
      <w:r w:rsidRPr="00F702DC">
        <w:rPr>
          <w:rFonts w:ascii="Arial" w:hAnsi="Arial" w:cs="Arial"/>
          <w:sz w:val="24"/>
          <w:szCs w:val="24"/>
        </w:rPr>
        <w:t>A Linksys E2500 router running Tomato firmware (supplied in lab)</w:t>
      </w:r>
    </w:p>
    <w:p w14:paraId="2D756857" w14:textId="40D5159B" w:rsidR="00ED01E2" w:rsidRPr="00F702DC" w:rsidRDefault="00ED01E2" w:rsidP="00ED01E2">
      <w:pPr>
        <w:pStyle w:val="ListParagraph"/>
        <w:numPr>
          <w:ilvl w:val="0"/>
          <w:numId w:val="10"/>
        </w:numPr>
        <w:suppressAutoHyphens/>
        <w:spacing w:after="200" w:line="276" w:lineRule="auto"/>
        <w:rPr>
          <w:rFonts w:ascii="Arial" w:hAnsi="Arial" w:cs="Arial"/>
          <w:sz w:val="24"/>
          <w:szCs w:val="24"/>
        </w:rPr>
      </w:pPr>
      <w:r w:rsidRPr="00F702DC">
        <w:rPr>
          <w:rFonts w:ascii="Arial" w:hAnsi="Arial" w:cs="Arial"/>
          <w:sz w:val="24"/>
          <w:szCs w:val="24"/>
        </w:rPr>
        <w:t>Two PCs, one with VMware 10 Workstation installed</w:t>
      </w:r>
    </w:p>
    <w:p w14:paraId="4E9F2759" w14:textId="77777777" w:rsidR="00ED01E2" w:rsidRPr="00F702DC" w:rsidRDefault="00ED01E2" w:rsidP="00ED01E2">
      <w:pPr>
        <w:pStyle w:val="Heading1"/>
        <w:rPr>
          <w:rFonts w:ascii="Arial" w:hAnsi="Arial" w:cs="Arial"/>
          <w:sz w:val="24"/>
          <w:szCs w:val="24"/>
        </w:rPr>
      </w:pPr>
      <w:r w:rsidRPr="00F702DC">
        <w:rPr>
          <w:rFonts w:ascii="Arial" w:hAnsi="Arial" w:cs="Arial"/>
          <w:sz w:val="24"/>
          <w:szCs w:val="24"/>
        </w:rPr>
        <w:t>Marks:</w:t>
      </w:r>
    </w:p>
    <w:p w14:paraId="4AB572FF" w14:textId="77777777" w:rsidR="00ED01E2" w:rsidRPr="00F702DC" w:rsidRDefault="00ED01E2" w:rsidP="00ED01E2">
      <w:pPr>
        <w:pStyle w:val="ListParagraph"/>
        <w:numPr>
          <w:ilvl w:val="0"/>
          <w:numId w:val="11"/>
        </w:numPr>
        <w:suppressAutoHyphens/>
        <w:spacing w:after="200" w:line="276" w:lineRule="auto"/>
        <w:rPr>
          <w:rFonts w:ascii="Arial" w:hAnsi="Arial" w:cs="Arial"/>
          <w:sz w:val="24"/>
          <w:szCs w:val="24"/>
        </w:rPr>
      </w:pPr>
      <w:r w:rsidRPr="00F702DC">
        <w:rPr>
          <w:rFonts w:ascii="Arial" w:hAnsi="Arial" w:cs="Arial"/>
          <w:sz w:val="24"/>
          <w:szCs w:val="24"/>
        </w:rPr>
        <w:t>Each of the three lab parts identified above are weighted equally, even though they may have a different number of points assigned to them.</w:t>
      </w:r>
    </w:p>
    <w:p w14:paraId="2E098F88" w14:textId="77777777" w:rsidR="00ED01E2" w:rsidRPr="00F702DC" w:rsidRDefault="00ED01E2" w:rsidP="00ED01E2">
      <w:pPr>
        <w:pStyle w:val="ListParagraph"/>
        <w:numPr>
          <w:ilvl w:val="0"/>
          <w:numId w:val="11"/>
        </w:numPr>
        <w:suppressAutoHyphens/>
        <w:spacing w:after="200" w:line="276" w:lineRule="auto"/>
        <w:rPr>
          <w:rFonts w:ascii="Arial" w:hAnsi="Arial" w:cs="Arial"/>
          <w:sz w:val="24"/>
          <w:szCs w:val="24"/>
        </w:rPr>
      </w:pPr>
      <w:r w:rsidRPr="00F702DC">
        <w:rPr>
          <w:rFonts w:ascii="Arial" w:hAnsi="Arial" w:cs="Arial"/>
          <w:sz w:val="24"/>
          <w:szCs w:val="24"/>
        </w:rPr>
        <w:t>20% of your final mark is for labs done during the course of the semester.</w:t>
      </w:r>
    </w:p>
    <w:p w14:paraId="3FD427A7" w14:textId="77777777" w:rsidR="00ED01E2" w:rsidRPr="00F702DC" w:rsidRDefault="00ED01E2" w:rsidP="00ED01E2">
      <w:pPr>
        <w:pStyle w:val="Heading1"/>
        <w:spacing w:before="240"/>
        <w:rPr>
          <w:rFonts w:ascii="Arial" w:hAnsi="Arial" w:cs="Arial"/>
          <w:sz w:val="24"/>
          <w:szCs w:val="24"/>
        </w:rPr>
      </w:pPr>
      <w:r w:rsidRPr="00F702DC">
        <w:rPr>
          <w:rFonts w:ascii="Arial" w:hAnsi="Arial" w:cs="Arial"/>
          <w:sz w:val="24"/>
          <w:szCs w:val="24"/>
        </w:rPr>
        <w:t>References and Resources:</w:t>
      </w:r>
    </w:p>
    <w:p w14:paraId="490203F0" w14:textId="77777777" w:rsidR="00ED01E2" w:rsidRPr="00F702DC" w:rsidRDefault="00ED01E2" w:rsidP="00ED01E2">
      <w:pPr>
        <w:pStyle w:val="ListParagraph"/>
        <w:numPr>
          <w:ilvl w:val="0"/>
          <w:numId w:val="12"/>
        </w:numPr>
        <w:suppressAutoHyphens/>
        <w:spacing w:after="200" w:line="276" w:lineRule="auto"/>
        <w:rPr>
          <w:rFonts w:ascii="Arial" w:hAnsi="Arial" w:cs="Arial"/>
          <w:sz w:val="24"/>
          <w:szCs w:val="24"/>
        </w:rPr>
      </w:pPr>
      <w:r w:rsidRPr="00F702DC">
        <w:rPr>
          <w:rFonts w:ascii="Arial" w:hAnsi="Arial" w:cs="Arial"/>
          <w:sz w:val="24"/>
          <w:szCs w:val="24"/>
        </w:rPr>
        <w:t>Packet Tracer (for help on correct cabling; view of packets similar to Wireshark)</w:t>
      </w:r>
    </w:p>
    <w:p w14:paraId="6D5DF8F5" w14:textId="77777777" w:rsidR="00ED01E2" w:rsidRPr="00F702DC" w:rsidRDefault="00ED01E2" w:rsidP="00ED01E2">
      <w:pPr>
        <w:pStyle w:val="ListParagraph"/>
        <w:numPr>
          <w:ilvl w:val="0"/>
          <w:numId w:val="12"/>
        </w:numPr>
        <w:suppressAutoHyphens/>
        <w:spacing w:after="200" w:line="276" w:lineRule="auto"/>
        <w:rPr>
          <w:rFonts w:ascii="Arial" w:hAnsi="Arial" w:cs="Arial"/>
          <w:sz w:val="24"/>
          <w:szCs w:val="24"/>
        </w:rPr>
      </w:pPr>
      <w:r w:rsidRPr="00F702DC">
        <w:rPr>
          <w:rFonts w:ascii="Arial" w:hAnsi="Arial" w:cs="Arial"/>
          <w:sz w:val="24"/>
          <w:szCs w:val="24"/>
        </w:rPr>
        <w:t>How IP in Windows 7 (on Blackboard, Labs  -&gt; Lab 03)</w:t>
      </w:r>
    </w:p>
    <w:p w14:paraId="4924C8FD" w14:textId="77777777" w:rsidR="00ED01E2" w:rsidRPr="00F702DC" w:rsidRDefault="00ED01E2" w:rsidP="00ED01E2">
      <w:pPr>
        <w:pStyle w:val="ListParagraph"/>
        <w:numPr>
          <w:ilvl w:val="0"/>
          <w:numId w:val="12"/>
        </w:numPr>
        <w:suppressAutoHyphens/>
        <w:spacing w:after="200" w:line="276" w:lineRule="auto"/>
        <w:rPr>
          <w:rFonts w:ascii="Arial" w:hAnsi="Arial" w:cs="Arial"/>
          <w:sz w:val="24"/>
          <w:szCs w:val="24"/>
        </w:rPr>
      </w:pPr>
      <w:r w:rsidRPr="00F702DC">
        <w:rPr>
          <w:rFonts w:ascii="Arial" w:hAnsi="Arial" w:cs="Arial"/>
          <w:sz w:val="24"/>
          <w:szCs w:val="24"/>
        </w:rPr>
        <w:t>How to Wireshark (on Blackboard, Labs -&gt; Lab 03)</w:t>
      </w:r>
    </w:p>
    <w:p w14:paraId="233F60A9" w14:textId="77777777" w:rsidR="00ED01E2" w:rsidRPr="00F702DC" w:rsidRDefault="00ED01E2" w:rsidP="00ED01E2">
      <w:pPr>
        <w:pStyle w:val="ListParagraph"/>
        <w:numPr>
          <w:ilvl w:val="0"/>
          <w:numId w:val="12"/>
        </w:numPr>
        <w:suppressAutoHyphens/>
        <w:spacing w:after="200" w:line="276" w:lineRule="auto"/>
        <w:rPr>
          <w:rFonts w:ascii="Arial" w:hAnsi="Arial" w:cs="Arial"/>
          <w:sz w:val="24"/>
          <w:szCs w:val="24"/>
        </w:rPr>
      </w:pPr>
      <w:r w:rsidRPr="00F702DC">
        <w:rPr>
          <w:rFonts w:ascii="Arial" w:hAnsi="Arial" w:cs="Arial"/>
          <w:sz w:val="24"/>
          <w:szCs w:val="24"/>
        </w:rPr>
        <w:t>How to Cable (on Blackboard, Labs  -&gt; Lab 03)</w:t>
      </w:r>
    </w:p>
    <w:p w14:paraId="2A25FAC7" w14:textId="77777777" w:rsidR="00E621AC" w:rsidRDefault="00E621AC">
      <w:pPr>
        <w:rPr>
          <w:rFonts w:ascii="Arial" w:eastAsia="Times New Roman" w:hAnsi="Arial" w:cs="Arial"/>
          <w:b/>
          <w:bCs/>
          <w:color w:val="365F91"/>
          <w:sz w:val="24"/>
          <w:szCs w:val="24"/>
          <w:lang w:eastAsia="en-CA"/>
        </w:rPr>
      </w:pPr>
      <w:r>
        <w:rPr>
          <w:rFonts w:ascii="Arial" w:eastAsia="Times New Roman" w:hAnsi="Arial" w:cs="Arial"/>
          <w:sz w:val="24"/>
          <w:szCs w:val="24"/>
          <w:lang w:eastAsia="en-CA"/>
        </w:rPr>
        <w:br w:type="page"/>
      </w:r>
    </w:p>
    <w:p w14:paraId="64E6307D" w14:textId="6076018A" w:rsidR="00ED01E2" w:rsidRPr="00F702DC" w:rsidRDefault="00ED01E2" w:rsidP="00ED01E2">
      <w:pPr>
        <w:pStyle w:val="Heading1"/>
        <w:rPr>
          <w:rFonts w:ascii="Arial" w:hAnsi="Arial" w:cs="Arial"/>
          <w:sz w:val="24"/>
          <w:szCs w:val="24"/>
        </w:rPr>
      </w:pPr>
      <w:r w:rsidRPr="00F702DC">
        <w:rPr>
          <w:rFonts w:ascii="Arial" w:eastAsia="Times New Roman" w:hAnsi="Arial" w:cs="Arial"/>
          <w:sz w:val="24"/>
          <w:szCs w:val="24"/>
          <w:lang w:eastAsia="en-CA"/>
        </w:rPr>
        <w:lastRenderedPageBreak/>
        <w:t xml:space="preserve">Task 0 – </w:t>
      </w:r>
      <w:r w:rsidRPr="00F702DC">
        <w:rPr>
          <w:rStyle w:val="TaskHeadingChar"/>
          <w:rFonts w:eastAsia="SimSun"/>
          <w:b/>
        </w:rPr>
        <w:t>Overview and setup instructions</w:t>
      </w:r>
    </w:p>
    <w:p w14:paraId="2C5D149E" w14:textId="582D23A6" w:rsidR="00ED01E2" w:rsidRPr="00F702DC" w:rsidRDefault="00ED01E2" w:rsidP="00ED01E2">
      <w:pPr>
        <w:pStyle w:val="ListParagraph"/>
        <w:numPr>
          <w:ilvl w:val="0"/>
          <w:numId w:val="13"/>
        </w:numPr>
        <w:spacing w:after="0" w:line="100" w:lineRule="atLeast"/>
        <w:rPr>
          <w:rFonts w:ascii="Arial" w:hAnsi="Arial" w:cs="Arial"/>
          <w:sz w:val="24"/>
          <w:szCs w:val="24"/>
        </w:rPr>
      </w:pPr>
      <w:r w:rsidRPr="00F702DC">
        <w:rPr>
          <w:rFonts w:ascii="Arial" w:eastAsia="Times New Roman" w:hAnsi="Arial" w:cs="Arial"/>
          <w:sz w:val="24"/>
          <w:szCs w:val="24"/>
          <w:lang w:eastAsia="en-CA"/>
        </w:rPr>
        <w:t>You will work is groups of 2 for this lab.</w:t>
      </w:r>
    </w:p>
    <w:p w14:paraId="12A26824" w14:textId="77777777" w:rsidR="00ED01E2" w:rsidRPr="00F702DC" w:rsidRDefault="00782800" w:rsidP="00ED01E2">
      <w:pPr>
        <w:pStyle w:val="ListParagraph"/>
        <w:numPr>
          <w:ilvl w:val="0"/>
          <w:numId w:val="13"/>
        </w:numPr>
        <w:spacing w:after="0" w:line="100" w:lineRule="atLeast"/>
        <w:rPr>
          <w:rFonts w:ascii="Arial" w:hAnsi="Arial" w:cs="Arial"/>
          <w:sz w:val="24"/>
          <w:szCs w:val="24"/>
        </w:rPr>
      </w:pPr>
      <w:r w:rsidRPr="00F702DC">
        <w:rPr>
          <w:rFonts w:ascii="Arial" w:hAnsi="Arial" w:cs="Arial"/>
          <w:sz w:val="24"/>
          <w:szCs w:val="24"/>
        </w:rPr>
        <w:t>In this lab PC1 will be the simulate a server on the Internet</w:t>
      </w:r>
      <w:r w:rsidR="00ED01E2" w:rsidRPr="00F702DC">
        <w:rPr>
          <w:rFonts w:ascii="Arial" w:hAnsi="Arial" w:cs="Arial"/>
          <w:sz w:val="24"/>
          <w:szCs w:val="24"/>
        </w:rPr>
        <w:t xml:space="preserve"> and </w:t>
      </w:r>
      <w:r w:rsidRPr="00F702DC">
        <w:rPr>
          <w:rFonts w:ascii="Arial" w:hAnsi="Arial" w:cs="Arial"/>
          <w:sz w:val="24"/>
          <w:szCs w:val="24"/>
        </w:rPr>
        <w:t>PC2 will be a client on the internal LAN</w:t>
      </w:r>
    </w:p>
    <w:p w14:paraId="059D42B8" w14:textId="7B81EAE4" w:rsidR="00782800" w:rsidRPr="00F702DC" w:rsidRDefault="00782800" w:rsidP="00ED01E2">
      <w:pPr>
        <w:pStyle w:val="ListParagraph"/>
        <w:numPr>
          <w:ilvl w:val="0"/>
          <w:numId w:val="13"/>
        </w:numPr>
        <w:spacing w:after="0" w:line="100" w:lineRule="atLeast"/>
        <w:rPr>
          <w:rFonts w:ascii="Arial" w:hAnsi="Arial" w:cs="Arial"/>
          <w:sz w:val="24"/>
          <w:szCs w:val="24"/>
        </w:rPr>
      </w:pPr>
      <w:r w:rsidRPr="00F702DC">
        <w:rPr>
          <w:rFonts w:ascii="Arial" w:hAnsi="Arial" w:cs="Arial"/>
          <w:sz w:val="24"/>
          <w:szCs w:val="24"/>
        </w:rPr>
        <w:t>The lab will be divided into two parts. In the first part you will setup the rout</w:t>
      </w:r>
      <w:r w:rsidR="0042773A" w:rsidRPr="00F702DC">
        <w:rPr>
          <w:rFonts w:ascii="Arial" w:hAnsi="Arial" w:cs="Arial"/>
          <w:sz w:val="24"/>
          <w:szCs w:val="24"/>
        </w:rPr>
        <w:t>er much like you do at home using</w:t>
      </w:r>
      <w:r w:rsidRPr="00F702DC">
        <w:rPr>
          <w:rFonts w:ascii="Arial" w:hAnsi="Arial" w:cs="Arial"/>
          <w:sz w:val="24"/>
          <w:szCs w:val="24"/>
        </w:rPr>
        <w:t xml:space="preserve"> NAT. PC2 will then access a few services on PC1. In the second part you will configure the router as a router and turn off NAT. You will access the same services and see what the </w:t>
      </w:r>
      <w:r w:rsidR="0042773A" w:rsidRPr="00F702DC">
        <w:rPr>
          <w:rFonts w:ascii="Arial" w:hAnsi="Arial" w:cs="Arial"/>
          <w:sz w:val="24"/>
          <w:szCs w:val="24"/>
        </w:rPr>
        <w:t>differences are between the two modes of operation.</w:t>
      </w:r>
    </w:p>
    <w:p w14:paraId="421D2769" w14:textId="3B52CA5B" w:rsidR="00ED01E2" w:rsidRPr="00F702DC" w:rsidRDefault="00ED01E2" w:rsidP="00ED01E2">
      <w:pPr>
        <w:pStyle w:val="ListParagraph"/>
        <w:numPr>
          <w:ilvl w:val="0"/>
          <w:numId w:val="13"/>
        </w:numPr>
        <w:spacing w:after="0" w:line="100" w:lineRule="atLeast"/>
        <w:rPr>
          <w:rFonts w:ascii="Arial" w:hAnsi="Arial" w:cs="Arial"/>
          <w:sz w:val="24"/>
          <w:szCs w:val="24"/>
        </w:rPr>
      </w:pPr>
      <w:r w:rsidRPr="00F702DC">
        <w:rPr>
          <w:rFonts w:ascii="Arial" w:hAnsi="Arial" w:cs="Arial"/>
          <w:sz w:val="24"/>
          <w:szCs w:val="24"/>
        </w:rPr>
        <w:t>There are separate steps below for PC1 and PC2, you can do them at the same time but it would be wise to observe the steps take on each PC.</w:t>
      </w:r>
    </w:p>
    <w:p w14:paraId="737DC746" w14:textId="77777777" w:rsidR="00ED01E2" w:rsidRPr="00F702DC" w:rsidRDefault="00ED01E2" w:rsidP="00ED01E2">
      <w:pPr>
        <w:pStyle w:val="ListParagraph"/>
        <w:spacing w:after="0" w:line="100" w:lineRule="atLeast"/>
        <w:ind w:left="1080"/>
        <w:rPr>
          <w:rFonts w:ascii="Arial" w:hAnsi="Arial" w:cs="Arial"/>
          <w:sz w:val="24"/>
          <w:szCs w:val="24"/>
        </w:rPr>
      </w:pPr>
    </w:p>
    <w:p w14:paraId="708FC009" w14:textId="77777777" w:rsidR="00782800" w:rsidRPr="00F702DC" w:rsidRDefault="00782800">
      <w:pPr>
        <w:rPr>
          <w:rFonts w:ascii="Arial" w:hAnsi="Arial" w:cs="Arial"/>
          <w:b/>
          <w:sz w:val="24"/>
          <w:szCs w:val="24"/>
        </w:rPr>
      </w:pPr>
      <w:r w:rsidRPr="00F702DC">
        <w:rPr>
          <w:rFonts w:ascii="Arial" w:hAnsi="Arial" w:cs="Arial"/>
          <w:b/>
          <w:sz w:val="24"/>
          <w:szCs w:val="24"/>
        </w:rPr>
        <w:t xml:space="preserve">PC1 – </w:t>
      </w:r>
      <w:r w:rsidR="00E55D28" w:rsidRPr="00F702DC">
        <w:rPr>
          <w:rFonts w:ascii="Arial" w:hAnsi="Arial" w:cs="Arial"/>
          <w:b/>
          <w:sz w:val="24"/>
          <w:szCs w:val="24"/>
        </w:rPr>
        <w:t>(</w:t>
      </w:r>
      <w:r w:rsidRPr="00F702DC">
        <w:rPr>
          <w:rFonts w:ascii="Arial" w:hAnsi="Arial" w:cs="Arial"/>
          <w:b/>
          <w:sz w:val="24"/>
          <w:szCs w:val="24"/>
        </w:rPr>
        <w:t>needs VMWare</w:t>
      </w:r>
      <w:r w:rsidR="00E55D28" w:rsidRPr="00F702DC">
        <w:rPr>
          <w:rFonts w:ascii="Arial" w:hAnsi="Arial" w:cs="Arial"/>
          <w:b/>
          <w:sz w:val="24"/>
          <w:szCs w:val="24"/>
        </w:rPr>
        <w:t>)</w:t>
      </w:r>
    </w:p>
    <w:p w14:paraId="55C70E4E" w14:textId="77777777" w:rsidR="00782800" w:rsidRPr="00F702DC" w:rsidRDefault="00782800" w:rsidP="00782800">
      <w:pPr>
        <w:pStyle w:val="ListParagraph"/>
        <w:numPr>
          <w:ilvl w:val="0"/>
          <w:numId w:val="1"/>
        </w:numPr>
        <w:rPr>
          <w:rFonts w:ascii="Arial" w:hAnsi="Arial" w:cs="Arial"/>
          <w:sz w:val="24"/>
          <w:szCs w:val="24"/>
        </w:rPr>
      </w:pPr>
      <w:r w:rsidRPr="00F702DC">
        <w:rPr>
          <w:rFonts w:ascii="Arial" w:hAnsi="Arial" w:cs="Arial"/>
          <w:sz w:val="24"/>
          <w:szCs w:val="24"/>
        </w:rPr>
        <w:t>Download the VMWare “Internet Server” image from Blackboard</w:t>
      </w:r>
    </w:p>
    <w:p w14:paraId="507CBC0C" w14:textId="77777777" w:rsidR="00782800" w:rsidRPr="00F702DC" w:rsidRDefault="00782800" w:rsidP="00782800">
      <w:pPr>
        <w:pStyle w:val="ListParagraph"/>
        <w:numPr>
          <w:ilvl w:val="0"/>
          <w:numId w:val="1"/>
        </w:numPr>
        <w:rPr>
          <w:rFonts w:ascii="Arial" w:hAnsi="Arial" w:cs="Arial"/>
          <w:sz w:val="24"/>
          <w:szCs w:val="24"/>
        </w:rPr>
      </w:pPr>
      <w:r w:rsidRPr="00F702DC">
        <w:rPr>
          <w:rFonts w:ascii="Arial" w:hAnsi="Arial" w:cs="Arial"/>
          <w:sz w:val="24"/>
          <w:szCs w:val="24"/>
        </w:rPr>
        <w:t>Extract the file to a known location, normally VMs are stored in Documents\Virtual Machines.</w:t>
      </w:r>
    </w:p>
    <w:p w14:paraId="5C46FFE9" w14:textId="77777777" w:rsidR="00782800" w:rsidRPr="00F702DC" w:rsidRDefault="00782800" w:rsidP="00782800">
      <w:pPr>
        <w:pStyle w:val="ListParagraph"/>
        <w:numPr>
          <w:ilvl w:val="0"/>
          <w:numId w:val="1"/>
        </w:numPr>
        <w:rPr>
          <w:rFonts w:ascii="Arial" w:hAnsi="Arial" w:cs="Arial"/>
          <w:sz w:val="24"/>
          <w:szCs w:val="24"/>
        </w:rPr>
      </w:pPr>
      <w:r w:rsidRPr="00F702DC">
        <w:rPr>
          <w:rFonts w:ascii="Arial" w:hAnsi="Arial" w:cs="Arial"/>
          <w:sz w:val="24"/>
          <w:szCs w:val="24"/>
        </w:rPr>
        <w:t xml:space="preserve">You now need to </w:t>
      </w:r>
      <w:r w:rsidR="00654DC8" w:rsidRPr="00F702DC">
        <w:rPr>
          <w:rFonts w:ascii="Arial" w:hAnsi="Arial" w:cs="Arial"/>
          <w:sz w:val="24"/>
          <w:szCs w:val="24"/>
        </w:rPr>
        <w:t>configure</w:t>
      </w:r>
      <w:bookmarkStart w:id="1" w:name="_GoBack"/>
      <w:bookmarkEnd w:id="1"/>
      <w:r w:rsidR="00654DC8" w:rsidRPr="00F702DC">
        <w:rPr>
          <w:rFonts w:ascii="Arial" w:hAnsi="Arial" w:cs="Arial"/>
          <w:sz w:val="24"/>
          <w:szCs w:val="24"/>
        </w:rPr>
        <w:t xml:space="preserve"> </w:t>
      </w:r>
      <w:r w:rsidR="005113EB" w:rsidRPr="00F702DC">
        <w:rPr>
          <w:rFonts w:ascii="Arial" w:hAnsi="Arial" w:cs="Arial"/>
          <w:sz w:val="24"/>
          <w:szCs w:val="24"/>
        </w:rPr>
        <w:t>your real Ethernet adapter to limit traffic. We are going to setup the adapter so only the virtual machine can use the IP protocol stack on it.</w:t>
      </w:r>
    </w:p>
    <w:p w14:paraId="2AD46889" w14:textId="5B5AD6A9" w:rsidR="005113EB" w:rsidRPr="00F702DC" w:rsidRDefault="00E621AC" w:rsidP="00023039">
      <w:pPr>
        <w:pStyle w:val="ListParagraph"/>
        <w:numPr>
          <w:ilvl w:val="0"/>
          <w:numId w:val="1"/>
        </w:numPr>
        <w:rPr>
          <w:rFonts w:ascii="Arial" w:hAnsi="Arial" w:cs="Arial"/>
          <w:sz w:val="24"/>
          <w:szCs w:val="24"/>
        </w:rPr>
      </w:pPr>
      <w:r w:rsidRPr="00F702DC">
        <w:rPr>
          <w:rFonts w:ascii="Arial" w:hAnsi="Arial" w:cs="Arial"/>
          <w:noProof/>
          <w:sz w:val="24"/>
          <w:szCs w:val="24"/>
          <w:lang w:val="en-US"/>
        </w:rPr>
        <w:drawing>
          <wp:anchor distT="0" distB="0" distL="114300" distR="114300" simplePos="0" relativeHeight="251659264" behindDoc="0" locked="0" layoutInCell="1" allowOverlap="1" wp14:anchorId="3608192E" wp14:editId="06613C81">
            <wp:simplePos x="0" y="0"/>
            <wp:positionH relativeFrom="column">
              <wp:posOffset>3609975</wp:posOffset>
            </wp:positionH>
            <wp:positionV relativeFrom="paragraph">
              <wp:posOffset>2719070</wp:posOffset>
            </wp:positionV>
            <wp:extent cx="2619375" cy="1649730"/>
            <wp:effectExtent l="0" t="0" r="952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9375" cy="1649730"/>
                    </a:xfrm>
                    <a:prstGeom prst="rect">
                      <a:avLst/>
                    </a:prstGeom>
                  </pic:spPr>
                </pic:pic>
              </a:graphicData>
            </a:graphic>
            <wp14:sizeRelH relativeFrom="page">
              <wp14:pctWidth>0</wp14:pctWidth>
            </wp14:sizeRelH>
            <wp14:sizeRelV relativeFrom="page">
              <wp14:pctHeight>0</wp14:pctHeight>
            </wp14:sizeRelV>
          </wp:anchor>
        </w:drawing>
      </w:r>
      <w:r w:rsidR="00FF4F6B" w:rsidRPr="00F702DC">
        <w:rPr>
          <w:rFonts w:ascii="Arial" w:hAnsi="Arial" w:cs="Arial"/>
          <w:noProof/>
          <w:sz w:val="24"/>
          <w:szCs w:val="24"/>
          <w:lang w:val="en-US"/>
        </w:rPr>
        <w:drawing>
          <wp:anchor distT="0" distB="0" distL="114300" distR="114300" simplePos="0" relativeHeight="251658240" behindDoc="1" locked="0" layoutInCell="1" allowOverlap="1" wp14:anchorId="4C4C47E6" wp14:editId="5316DCBD">
            <wp:simplePos x="0" y="0"/>
            <wp:positionH relativeFrom="column">
              <wp:posOffset>427355</wp:posOffset>
            </wp:positionH>
            <wp:positionV relativeFrom="paragraph">
              <wp:posOffset>970915</wp:posOffset>
            </wp:positionV>
            <wp:extent cx="2695575" cy="33972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5575" cy="3397250"/>
                    </a:xfrm>
                    <a:prstGeom prst="rect">
                      <a:avLst/>
                    </a:prstGeom>
                  </pic:spPr>
                </pic:pic>
              </a:graphicData>
            </a:graphic>
            <wp14:sizeRelH relativeFrom="page">
              <wp14:pctWidth>0</wp14:pctWidth>
            </wp14:sizeRelH>
            <wp14:sizeRelV relativeFrom="page">
              <wp14:pctHeight>0</wp14:pctHeight>
            </wp14:sizeRelV>
          </wp:anchor>
        </w:drawing>
      </w:r>
      <w:r w:rsidR="0042773A" w:rsidRPr="00F702DC">
        <w:rPr>
          <w:rFonts w:ascii="Arial" w:hAnsi="Arial" w:cs="Arial"/>
          <w:sz w:val="24"/>
          <w:szCs w:val="24"/>
        </w:rPr>
        <w:t xml:space="preserve">Use </w:t>
      </w:r>
      <w:proofErr w:type="spellStart"/>
      <w:r w:rsidR="0042773A" w:rsidRPr="00F702DC">
        <w:rPr>
          <w:rFonts w:ascii="Arial" w:hAnsi="Arial" w:cs="Arial"/>
          <w:sz w:val="24"/>
          <w:szCs w:val="24"/>
        </w:rPr>
        <w:t>ncpa.cpl</w:t>
      </w:r>
      <w:proofErr w:type="spellEnd"/>
      <w:r w:rsidR="0042773A" w:rsidRPr="00F702DC">
        <w:rPr>
          <w:rFonts w:ascii="Arial" w:hAnsi="Arial" w:cs="Arial"/>
          <w:sz w:val="24"/>
          <w:szCs w:val="24"/>
        </w:rPr>
        <w:t xml:space="preserve"> and locate </w:t>
      </w:r>
      <w:r w:rsidR="005113EB" w:rsidRPr="00F702DC">
        <w:rPr>
          <w:rFonts w:ascii="Arial" w:hAnsi="Arial" w:cs="Arial"/>
          <w:sz w:val="24"/>
          <w:szCs w:val="24"/>
        </w:rPr>
        <w:t xml:space="preserve">your </w:t>
      </w:r>
      <w:r w:rsidR="00E55D28" w:rsidRPr="00F702DC">
        <w:rPr>
          <w:rFonts w:ascii="Arial" w:hAnsi="Arial" w:cs="Arial"/>
          <w:sz w:val="24"/>
          <w:szCs w:val="24"/>
        </w:rPr>
        <w:t>Ethernet</w:t>
      </w:r>
      <w:r w:rsidR="005113EB" w:rsidRPr="00F702DC">
        <w:rPr>
          <w:rFonts w:ascii="Arial" w:hAnsi="Arial" w:cs="Arial"/>
          <w:sz w:val="24"/>
          <w:szCs w:val="24"/>
        </w:rPr>
        <w:t xml:space="preserve"> adapter. “Right Click” the adapter and select “Properties”. Locate “Internet Protocol Version 6 (TCP/IPv6)” and “Internet Protocol Version 4 (TCP/IPv4)” and uncheck the boxes next each. </w:t>
      </w:r>
      <w:r w:rsidR="006F48E9" w:rsidRPr="00F702DC">
        <w:rPr>
          <w:rFonts w:ascii="Arial" w:hAnsi="Arial" w:cs="Arial"/>
          <w:sz w:val="24"/>
          <w:szCs w:val="24"/>
        </w:rPr>
        <w:t xml:space="preserve"> </w:t>
      </w:r>
      <w:r w:rsidR="005113EB" w:rsidRPr="00F702DC">
        <w:rPr>
          <w:rFonts w:ascii="Arial" w:hAnsi="Arial" w:cs="Arial"/>
          <w:sz w:val="24"/>
          <w:szCs w:val="24"/>
        </w:rPr>
        <w:t xml:space="preserve">Be sure to </w:t>
      </w:r>
      <w:r w:rsidR="006F48E9" w:rsidRPr="00F702DC">
        <w:rPr>
          <w:rFonts w:ascii="Arial" w:hAnsi="Arial" w:cs="Arial"/>
          <w:sz w:val="24"/>
          <w:szCs w:val="24"/>
        </w:rPr>
        <w:t xml:space="preserve">carefully document what you disabled so you may </w:t>
      </w:r>
      <w:r w:rsidR="005113EB" w:rsidRPr="00F702DC">
        <w:rPr>
          <w:rFonts w:ascii="Arial" w:hAnsi="Arial" w:cs="Arial"/>
          <w:sz w:val="24"/>
          <w:szCs w:val="24"/>
        </w:rPr>
        <w:t xml:space="preserve">restore </w:t>
      </w:r>
      <w:r>
        <w:rPr>
          <w:rFonts w:ascii="Arial" w:hAnsi="Arial" w:cs="Arial"/>
          <w:sz w:val="24"/>
          <w:szCs w:val="24"/>
        </w:rPr>
        <w:t xml:space="preserve">your settings </w:t>
      </w:r>
      <w:r w:rsidR="005113EB" w:rsidRPr="00F702DC">
        <w:rPr>
          <w:rFonts w:ascii="Arial" w:hAnsi="Arial" w:cs="Arial"/>
          <w:sz w:val="24"/>
          <w:szCs w:val="24"/>
        </w:rPr>
        <w:t>back to their original configuration when the lab is over.</w:t>
      </w:r>
    </w:p>
    <w:p w14:paraId="31BB0FE9" w14:textId="6CFB1DA3" w:rsidR="00EF187F" w:rsidRPr="00F702DC" w:rsidRDefault="005113EB" w:rsidP="009B2540">
      <w:pPr>
        <w:pStyle w:val="ListParagraph"/>
        <w:numPr>
          <w:ilvl w:val="0"/>
          <w:numId w:val="1"/>
        </w:numPr>
        <w:rPr>
          <w:rFonts w:ascii="Arial" w:hAnsi="Arial" w:cs="Arial"/>
          <w:sz w:val="24"/>
          <w:szCs w:val="24"/>
        </w:rPr>
      </w:pPr>
      <w:r w:rsidRPr="00F702DC">
        <w:rPr>
          <w:rFonts w:ascii="Arial" w:hAnsi="Arial" w:cs="Arial"/>
          <w:sz w:val="24"/>
          <w:szCs w:val="24"/>
        </w:rPr>
        <w:t>Now setup VMware to bridge VMNet0 to your Ethernet adapter</w:t>
      </w:r>
      <w:r w:rsidR="00EF187F" w:rsidRPr="00F702DC">
        <w:rPr>
          <w:rFonts w:ascii="Arial" w:hAnsi="Arial" w:cs="Arial"/>
          <w:sz w:val="24"/>
          <w:szCs w:val="24"/>
        </w:rPr>
        <w:t>.</w:t>
      </w:r>
      <w:r w:rsidR="00E621AC">
        <w:rPr>
          <w:rFonts w:ascii="Arial" w:hAnsi="Arial" w:cs="Arial"/>
          <w:sz w:val="24"/>
          <w:szCs w:val="24"/>
        </w:rPr>
        <w:t xml:space="preserve"> Start VMware, o</w:t>
      </w:r>
      <w:r w:rsidR="00EF187F" w:rsidRPr="00F702DC">
        <w:rPr>
          <w:rFonts w:ascii="Arial" w:hAnsi="Arial" w:cs="Arial"/>
          <w:sz w:val="24"/>
          <w:szCs w:val="24"/>
        </w:rPr>
        <w:t>n the VMware menu select “Edit” -&gt; “Virtual Network Editor”</w:t>
      </w:r>
    </w:p>
    <w:p w14:paraId="705E23B3" w14:textId="0DC6690C" w:rsidR="00EF187F" w:rsidRPr="00F702DC" w:rsidRDefault="00FF4F6B" w:rsidP="00EF187F">
      <w:pPr>
        <w:pStyle w:val="ListParagraph"/>
        <w:numPr>
          <w:ilvl w:val="0"/>
          <w:numId w:val="1"/>
        </w:numPr>
        <w:rPr>
          <w:rFonts w:ascii="Arial" w:hAnsi="Arial" w:cs="Arial"/>
          <w:sz w:val="24"/>
          <w:szCs w:val="24"/>
        </w:rPr>
      </w:pPr>
      <w:r w:rsidRPr="00F702DC">
        <w:rPr>
          <w:rFonts w:ascii="Arial" w:hAnsi="Arial" w:cs="Arial"/>
          <w:noProof/>
          <w:sz w:val="24"/>
          <w:szCs w:val="24"/>
          <w:lang w:val="en-US"/>
        </w:rPr>
        <w:lastRenderedPageBreak/>
        <w:drawing>
          <wp:anchor distT="0" distB="0" distL="114300" distR="114300" simplePos="0" relativeHeight="251660288" behindDoc="0" locked="0" layoutInCell="1" allowOverlap="1" wp14:anchorId="6A199F02" wp14:editId="34A4C272">
            <wp:simplePos x="0" y="0"/>
            <wp:positionH relativeFrom="column">
              <wp:posOffset>465455</wp:posOffset>
            </wp:positionH>
            <wp:positionV relativeFrom="paragraph">
              <wp:posOffset>845820</wp:posOffset>
            </wp:positionV>
            <wp:extent cx="3272155" cy="2238375"/>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2155" cy="2238375"/>
                    </a:xfrm>
                    <a:prstGeom prst="rect">
                      <a:avLst/>
                    </a:prstGeom>
                  </pic:spPr>
                </pic:pic>
              </a:graphicData>
            </a:graphic>
            <wp14:sizeRelH relativeFrom="page">
              <wp14:pctWidth>0</wp14:pctWidth>
            </wp14:sizeRelH>
            <wp14:sizeRelV relativeFrom="page">
              <wp14:pctHeight>0</wp14:pctHeight>
            </wp14:sizeRelV>
          </wp:anchor>
        </w:drawing>
      </w:r>
      <w:r w:rsidR="00EF187F" w:rsidRPr="00F702DC">
        <w:rPr>
          <w:rFonts w:ascii="Arial" w:hAnsi="Arial" w:cs="Arial"/>
          <w:sz w:val="24"/>
          <w:szCs w:val="24"/>
        </w:rPr>
        <w:t>Now highlight “VMnet0”. Under “</w:t>
      </w:r>
      <w:proofErr w:type="spellStart"/>
      <w:r w:rsidR="00EF187F" w:rsidRPr="00F702DC">
        <w:rPr>
          <w:rFonts w:ascii="Arial" w:hAnsi="Arial" w:cs="Arial"/>
          <w:sz w:val="24"/>
          <w:szCs w:val="24"/>
        </w:rPr>
        <w:t>VMnet</w:t>
      </w:r>
      <w:proofErr w:type="spellEnd"/>
      <w:r w:rsidR="00EF187F" w:rsidRPr="00F702DC">
        <w:rPr>
          <w:rFonts w:ascii="Arial" w:hAnsi="Arial" w:cs="Arial"/>
          <w:sz w:val="24"/>
          <w:szCs w:val="24"/>
        </w:rPr>
        <w:t xml:space="preserve"> Information” select “B</w:t>
      </w:r>
      <w:r w:rsidR="00270531" w:rsidRPr="00F702DC">
        <w:rPr>
          <w:rFonts w:ascii="Arial" w:hAnsi="Arial" w:cs="Arial"/>
          <w:sz w:val="24"/>
          <w:szCs w:val="24"/>
        </w:rPr>
        <w:t>ridged”. Using the “Bridged to:</w:t>
      </w:r>
      <w:r w:rsidR="00EF187F" w:rsidRPr="00F702DC">
        <w:rPr>
          <w:rFonts w:ascii="Arial" w:hAnsi="Arial" w:cs="Arial"/>
          <w:sz w:val="24"/>
          <w:szCs w:val="24"/>
        </w:rPr>
        <w:t>“</w:t>
      </w:r>
      <w:r w:rsidR="00270531" w:rsidRPr="00F702DC">
        <w:rPr>
          <w:rFonts w:ascii="Arial" w:hAnsi="Arial" w:cs="Arial"/>
          <w:sz w:val="24"/>
          <w:szCs w:val="24"/>
        </w:rPr>
        <w:t xml:space="preserve"> </w:t>
      </w:r>
      <w:r w:rsidR="00EF187F" w:rsidRPr="00F702DC">
        <w:rPr>
          <w:rFonts w:ascii="Arial" w:hAnsi="Arial" w:cs="Arial"/>
          <w:sz w:val="24"/>
          <w:szCs w:val="24"/>
        </w:rPr>
        <w:t>drop down list</w:t>
      </w:r>
      <w:r w:rsidR="00270531" w:rsidRPr="00F702DC">
        <w:rPr>
          <w:rFonts w:ascii="Arial" w:hAnsi="Arial" w:cs="Arial"/>
          <w:sz w:val="24"/>
          <w:szCs w:val="24"/>
        </w:rPr>
        <w:t>, select</w:t>
      </w:r>
      <w:r w:rsidR="00EF187F" w:rsidRPr="00F702DC">
        <w:rPr>
          <w:rFonts w:ascii="Arial" w:hAnsi="Arial" w:cs="Arial"/>
          <w:sz w:val="24"/>
          <w:szCs w:val="24"/>
        </w:rPr>
        <w:t xml:space="preserve"> your Ethernet Adapter. Click “Apply” and then “OK”. The VMnet0 NIC is now bridged to your real Ethernet adapter and it will see all traffic your real NIC sees.</w:t>
      </w:r>
    </w:p>
    <w:p w14:paraId="668C83DC" w14:textId="0451C6B8" w:rsidR="006D3697" w:rsidRPr="00F702DC" w:rsidRDefault="006D3697" w:rsidP="00EF187F">
      <w:pPr>
        <w:pStyle w:val="ListParagraph"/>
        <w:numPr>
          <w:ilvl w:val="0"/>
          <w:numId w:val="1"/>
        </w:numPr>
        <w:rPr>
          <w:rFonts w:ascii="Arial" w:hAnsi="Arial" w:cs="Arial"/>
          <w:sz w:val="24"/>
          <w:szCs w:val="24"/>
        </w:rPr>
      </w:pPr>
      <w:r w:rsidRPr="00F702DC">
        <w:rPr>
          <w:rFonts w:ascii="Arial" w:hAnsi="Arial" w:cs="Arial"/>
          <w:sz w:val="24"/>
          <w:szCs w:val="24"/>
        </w:rPr>
        <w:t>From the VMWare Workstation File/Open menu option you will browse to the location where you unzipped the VM in step 2. Specifically you want to open the file named Internet Server as shown below.</w:t>
      </w:r>
      <w:r w:rsidR="00ED01E2" w:rsidRPr="00F702DC">
        <w:rPr>
          <w:rFonts w:ascii="Arial" w:hAnsi="Arial" w:cs="Arial"/>
          <w:noProof/>
          <w:sz w:val="24"/>
          <w:szCs w:val="24"/>
          <w:lang w:eastAsia="en-CA"/>
        </w:rPr>
        <w:t xml:space="preserve"> </w:t>
      </w:r>
    </w:p>
    <w:p w14:paraId="24C003E9" w14:textId="50413452" w:rsidR="006D3697" w:rsidRPr="00F702DC" w:rsidRDefault="00FF4F6B" w:rsidP="00EF187F">
      <w:pPr>
        <w:pStyle w:val="ListParagraph"/>
        <w:numPr>
          <w:ilvl w:val="0"/>
          <w:numId w:val="1"/>
        </w:numPr>
        <w:rPr>
          <w:rFonts w:ascii="Arial" w:hAnsi="Arial" w:cs="Arial"/>
          <w:sz w:val="24"/>
          <w:szCs w:val="24"/>
        </w:rPr>
      </w:pPr>
      <w:r w:rsidRPr="00F702DC">
        <w:rPr>
          <w:rFonts w:ascii="Arial" w:hAnsi="Arial" w:cs="Arial"/>
          <w:noProof/>
          <w:sz w:val="24"/>
          <w:szCs w:val="24"/>
          <w:lang w:val="en-US"/>
        </w:rPr>
        <w:drawing>
          <wp:anchor distT="0" distB="0" distL="114300" distR="114300" simplePos="0" relativeHeight="251662336" behindDoc="0" locked="0" layoutInCell="1" allowOverlap="1" wp14:anchorId="4BFA2751" wp14:editId="10606792">
            <wp:simplePos x="0" y="0"/>
            <wp:positionH relativeFrom="margin">
              <wp:posOffset>922655</wp:posOffset>
            </wp:positionH>
            <wp:positionV relativeFrom="paragraph">
              <wp:posOffset>94615</wp:posOffset>
            </wp:positionV>
            <wp:extent cx="4311015" cy="29241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11015" cy="2924175"/>
                    </a:xfrm>
                    <a:prstGeom prst="rect">
                      <a:avLst/>
                    </a:prstGeom>
                  </pic:spPr>
                </pic:pic>
              </a:graphicData>
            </a:graphic>
            <wp14:sizeRelH relativeFrom="page">
              <wp14:pctWidth>0</wp14:pctWidth>
            </wp14:sizeRelH>
            <wp14:sizeRelV relativeFrom="page">
              <wp14:pctHeight>0</wp14:pctHeight>
            </wp14:sizeRelV>
          </wp:anchor>
        </w:drawing>
      </w:r>
      <w:r w:rsidR="006D3697" w:rsidRPr="00F702DC">
        <w:rPr>
          <w:rFonts w:ascii="Arial" w:hAnsi="Arial" w:cs="Arial"/>
          <w:sz w:val="24"/>
          <w:szCs w:val="24"/>
        </w:rPr>
        <w:t>Soon after clicking the Open button as s</w:t>
      </w:r>
      <w:r w:rsidR="006F48E9" w:rsidRPr="00F702DC">
        <w:rPr>
          <w:rFonts w:ascii="Arial" w:hAnsi="Arial" w:cs="Arial"/>
          <w:sz w:val="24"/>
          <w:szCs w:val="24"/>
        </w:rPr>
        <w:t>hown above, you will be prompted</w:t>
      </w:r>
      <w:r w:rsidR="006D3697" w:rsidRPr="00F702DC">
        <w:rPr>
          <w:rFonts w:ascii="Arial" w:hAnsi="Arial" w:cs="Arial"/>
          <w:sz w:val="24"/>
          <w:szCs w:val="24"/>
        </w:rPr>
        <w:t xml:space="preserve"> with </w:t>
      </w:r>
      <w:r w:rsidR="00C21377" w:rsidRPr="00F702DC">
        <w:rPr>
          <w:rFonts w:ascii="Arial" w:hAnsi="Arial" w:cs="Arial"/>
          <w:sz w:val="24"/>
          <w:szCs w:val="24"/>
        </w:rPr>
        <w:t>yet another question as shown below.  Press the Take Ownership button.</w:t>
      </w:r>
    </w:p>
    <w:p w14:paraId="676C30B0" w14:textId="77777777" w:rsidR="006D3697" w:rsidRPr="00F702DC" w:rsidRDefault="006D3697" w:rsidP="006D3697">
      <w:pPr>
        <w:pStyle w:val="ListParagraph"/>
        <w:ind w:left="1080"/>
        <w:rPr>
          <w:rFonts w:ascii="Arial" w:hAnsi="Arial" w:cs="Arial"/>
          <w:sz w:val="24"/>
          <w:szCs w:val="24"/>
        </w:rPr>
      </w:pPr>
      <w:r w:rsidRPr="00F702DC">
        <w:rPr>
          <w:rFonts w:ascii="Arial" w:hAnsi="Arial" w:cs="Arial"/>
          <w:noProof/>
          <w:sz w:val="24"/>
          <w:szCs w:val="24"/>
          <w:lang w:val="en-US"/>
        </w:rPr>
        <w:drawing>
          <wp:inline distT="0" distB="0" distL="0" distR="0" wp14:anchorId="70306855" wp14:editId="2ADD5EC6">
            <wp:extent cx="2419350" cy="1627048"/>
            <wp:effectExtent l="0" t="0" r="0" b="0"/>
            <wp:docPr id="5" name="Picture 5" descr="C:\Users\Yvan\Downloads\Attachments_20141018\V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van\Downloads\Attachments_20141018\V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4368" cy="1630422"/>
                    </a:xfrm>
                    <a:prstGeom prst="rect">
                      <a:avLst/>
                    </a:prstGeom>
                    <a:noFill/>
                    <a:ln>
                      <a:noFill/>
                    </a:ln>
                  </pic:spPr>
                </pic:pic>
              </a:graphicData>
            </a:graphic>
          </wp:inline>
        </w:drawing>
      </w:r>
    </w:p>
    <w:p w14:paraId="3C94CF3E" w14:textId="77777777" w:rsidR="006D3697" w:rsidRPr="00F702DC" w:rsidRDefault="006D3697" w:rsidP="006D3697">
      <w:pPr>
        <w:pStyle w:val="ListParagraph"/>
        <w:ind w:left="1080"/>
        <w:rPr>
          <w:rFonts w:ascii="Arial" w:hAnsi="Arial" w:cs="Arial"/>
          <w:sz w:val="24"/>
          <w:szCs w:val="24"/>
        </w:rPr>
      </w:pPr>
    </w:p>
    <w:p w14:paraId="33DF484E" w14:textId="77777777" w:rsidR="00C21377" w:rsidRPr="00F702DC" w:rsidRDefault="00C21377" w:rsidP="00EF187F">
      <w:pPr>
        <w:pStyle w:val="ListParagraph"/>
        <w:numPr>
          <w:ilvl w:val="0"/>
          <w:numId w:val="1"/>
        </w:numPr>
        <w:rPr>
          <w:rFonts w:ascii="Arial" w:hAnsi="Arial" w:cs="Arial"/>
          <w:sz w:val="24"/>
          <w:szCs w:val="24"/>
        </w:rPr>
      </w:pPr>
      <w:r w:rsidRPr="00F702DC">
        <w:rPr>
          <w:rFonts w:ascii="Arial" w:hAnsi="Arial" w:cs="Arial"/>
          <w:sz w:val="24"/>
          <w:szCs w:val="24"/>
        </w:rPr>
        <w:lastRenderedPageBreak/>
        <w:t>You are now ready to start the VM machine.  To do so, press the “Power on this virtual machine” button as shown below.</w:t>
      </w:r>
    </w:p>
    <w:p w14:paraId="17E59674" w14:textId="77777777" w:rsidR="00C21377" w:rsidRPr="00F702DC" w:rsidRDefault="00C21377" w:rsidP="00C21377">
      <w:pPr>
        <w:pStyle w:val="ListParagraph"/>
        <w:ind w:left="1080"/>
        <w:rPr>
          <w:rFonts w:ascii="Arial" w:hAnsi="Arial" w:cs="Arial"/>
          <w:sz w:val="24"/>
          <w:szCs w:val="24"/>
        </w:rPr>
      </w:pPr>
    </w:p>
    <w:p w14:paraId="3ED03FCF" w14:textId="77777777" w:rsidR="00F702DC" w:rsidRDefault="00C21377" w:rsidP="00F702DC">
      <w:pPr>
        <w:pStyle w:val="ListParagraph"/>
        <w:ind w:left="1080"/>
        <w:rPr>
          <w:rFonts w:ascii="Arial" w:hAnsi="Arial" w:cs="Arial"/>
          <w:sz w:val="24"/>
          <w:szCs w:val="24"/>
        </w:rPr>
      </w:pPr>
      <w:r w:rsidRPr="00F702DC">
        <w:rPr>
          <w:rFonts w:ascii="Arial" w:hAnsi="Arial" w:cs="Arial"/>
          <w:noProof/>
          <w:sz w:val="24"/>
          <w:szCs w:val="24"/>
          <w:lang w:val="en-US"/>
        </w:rPr>
        <w:drawing>
          <wp:inline distT="0" distB="0" distL="0" distR="0" wp14:anchorId="2F7DD12C" wp14:editId="5B82E2EA">
            <wp:extent cx="294189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3972" cy="3098775"/>
                    </a:xfrm>
                    <a:prstGeom prst="rect">
                      <a:avLst/>
                    </a:prstGeom>
                  </pic:spPr>
                </pic:pic>
              </a:graphicData>
            </a:graphic>
          </wp:inline>
        </w:drawing>
      </w:r>
    </w:p>
    <w:p w14:paraId="1C869FAA" w14:textId="312EA1E3" w:rsidR="00C21377" w:rsidRPr="00F702DC" w:rsidRDefault="00C21377" w:rsidP="00F702DC">
      <w:pPr>
        <w:pStyle w:val="ListParagraph"/>
        <w:numPr>
          <w:ilvl w:val="0"/>
          <w:numId w:val="1"/>
        </w:numPr>
        <w:rPr>
          <w:rFonts w:ascii="Arial" w:hAnsi="Arial" w:cs="Arial"/>
          <w:sz w:val="24"/>
          <w:szCs w:val="24"/>
        </w:rPr>
      </w:pPr>
      <w:r w:rsidRPr="00F702DC">
        <w:rPr>
          <w:rFonts w:ascii="Arial" w:hAnsi="Arial" w:cs="Arial"/>
          <w:sz w:val="24"/>
          <w:szCs w:val="24"/>
        </w:rPr>
        <w:t>The final prompt to appear before the machine starts will be the following.  Simply click “I copied it”.</w:t>
      </w:r>
    </w:p>
    <w:p w14:paraId="73A7F374" w14:textId="77777777" w:rsidR="006D3697" w:rsidRPr="00F702DC" w:rsidRDefault="006D3697" w:rsidP="006D3697">
      <w:pPr>
        <w:rPr>
          <w:rFonts w:ascii="Arial" w:hAnsi="Arial" w:cs="Arial"/>
          <w:sz w:val="24"/>
          <w:szCs w:val="24"/>
        </w:rPr>
      </w:pPr>
      <w:r w:rsidRPr="00F702DC">
        <w:rPr>
          <w:rFonts w:ascii="Arial" w:hAnsi="Arial" w:cs="Arial"/>
          <w:noProof/>
          <w:sz w:val="24"/>
          <w:szCs w:val="24"/>
          <w:lang w:val="en-US"/>
        </w:rPr>
        <w:drawing>
          <wp:inline distT="0" distB="0" distL="0" distR="0" wp14:anchorId="6D13591C" wp14:editId="4B3B3CB9">
            <wp:extent cx="2570768" cy="1295400"/>
            <wp:effectExtent l="0" t="0" r="1270" b="0"/>
            <wp:docPr id="6" name="Picture 6" descr="C:\Users\Yvan\Downloads\Attachments_20141018\V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van\Downloads\Attachments_20141018\VM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5136" cy="1302640"/>
                    </a:xfrm>
                    <a:prstGeom prst="rect">
                      <a:avLst/>
                    </a:prstGeom>
                    <a:noFill/>
                    <a:ln>
                      <a:noFill/>
                    </a:ln>
                  </pic:spPr>
                </pic:pic>
              </a:graphicData>
            </a:graphic>
          </wp:inline>
        </w:drawing>
      </w:r>
    </w:p>
    <w:p w14:paraId="0D3399E9" w14:textId="6485908F" w:rsidR="00C21377" w:rsidRPr="00F702DC" w:rsidRDefault="00C21377" w:rsidP="00F702DC">
      <w:pPr>
        <w:pStyle w:val="ListParagraph"/>
        <w:numPr>
          <w:ilvl w:val="0"/>
          <w:numId w:val="1"/>
        </w:numPr>
        <w:rPr>
          <w:rFonts w:ascii="Arial" w:hAnsi="Arial" w:cs="Arial"/>
          <w:sz w:val="24"/>
          <w:szCs w:val="24"/>
        </w:rPr>
      </w:pPr>
      <w:r w:rsidRPr="00F702DC">
        <w:rPr>
          <w:rFonts w:ascii="Arial" w:hAnsi="Arial" w:cs="Arial"/>
          <w:sz w:val="24"/>
          <w:szCs w:val="24"/>
        </w:rPr>
        <w:t>The Internet Server should now be in the process of booting.  Note that you may receive a Removable Devices message</w:t>
      </w:r>
      <w:r w:rsidR="00270531" w:rsidRPr="00F702DC">
        <w:rPr>
          <w:rFonts w:ascii="Arial" w:hAnsi="Arial" w:cs="Arial"/>
          <w:sz w:val="24"/>
          <w:szCs w:val="24"/>
        </w:rPr>
        <w:t xml:space="preserve"> </w:t>
      </w:r>
      <w:r w:rsidR="00CA27B3" w:rsidRPr="00F702DC">
        <w:rPr>
          <w:rFonts w:ascii="Arial" w:hAnsi="Arial" w:cs="Arial"/>
          <w:sz w:val="24"/>
          <w:szCs w:val="24"/>
        </w:rPr>
        <w:t>(please see below</w:t>
      </w:r>
      <w:r w:rsidR="00270531" w:rsidRPr="00F702DC">
        <w:rPr>
          <w:rFonts w:ascii="Arial" w:hAnsi="Arial" w:cs="Arial"/>
          <w:sz w:val="24"/>
          <w:szCs w:val="24"/>
        </w:rPr>
        <w:t>) which</w:t>
      </w:r>
      <w:r w:rsidRPr="00F702DC">
        <w:rPr>
          <w:rFonts w:ascii="Arial" w:hAnsi="Arial" w:cs="Arial"/>
          <w:sz w:val="24"/>
          <w:szCs w:val="24"/>
        </w:rPr>
        <w:t xml:space="preserve"> can be ignored.</w:t>
      </w:r>
    </w:p>
    <w:p w14:paraId="2B6C255D" w14:textId="77777777" w:rsidR="00C21377" w:rsidRPr="00F702DC" w:rsidRDefault="00C21377" w:rsidP="00C21377">
      <w:pPr>
        <w:rPr>
          <w:rFonts w:ascii="Arial" w:hAnsi="Arial" w:cs="Arial"/>
          <w:sz w:val="24"/>
          <w:szCs w:val="24"/>
        </w:rPr>
      </w:pPr>
      <w:r w:rsidRPr="00F702DC">
        <w:rPr>
          <w:rFonts w:ascii="Arial" w:hAnsi="Arial" w:cs="Arial"/>
          <w:noProof/>
          <w:sz w:val="24"/>
          <w:szCs w:val="24"/>
          <w:lang w:val="en-US"/>
        </w:rPr>
        <w:drawing>
          <wp:inline distT="0" distB="0" distL="0" distR="0" wp14:anchorId="5102A72D" wp14:editId="6DD44FB2">
            <wp:extent cx="35242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4250" cy="2581275"/>
                    </a:xfrm>
                    <a:prstGeom prst="rect">
                      <a:avLst/>
                    </a:prstGeom>
                  </pic:spPr>
                </pic:pic>
              </a:graphicData>
            </a:graphic>
          </wp:inline>
        </w:drawing>
      </w:r>
    </w:p>
    <w:p w14:paraId="6EE22A70" w14:textId="1CE256FA" w:rsidR="00C21377" w:rsidRPr="00F702DC" w:rsidRDefault="00C21377" w:rsidP="00F702DC">
      <w:pPr>
        <w:pStyle w:val="ListParagraph"/>
        <w:numPr>
          <w:ilvl w:val="0"/>
          <w:numId w:val="1"/>
        </w:numPr>
        <w:rPr>
          <w:rFonts w:ascii="Arial" w:hAnsi="Arial" w:cs="Arial"/>
          <w:sz w:val="24"/>
          <w:szCs w:val="24"/>
        </w:rPr>
      </w:pPr>
      <w:r w:rsidRPr="00F702DC">
        <w:rPr>
          <w:rFonts w:ascii="Arial" w:hAnsi="Arial" w:cs="Arial"/>
          <w:sz w:val="24"/>
          <w:szCs w:val="24"/>
        </w:rPr>
        <w:lastRenderedPageBreak/>
        <w:t xml:space="preserve">The boot up process </w:t>
      </w:r>
      <w:r w:rsidR="00CA27B3" w:rsidRPr="00F702DC">
        <w:rPr>
          <w:rFonts w:ascii="Arial" w:hAnsi="Arial" w:cs="Arial"/>
          <w:sz w:val="24"/>
          <w:szCs w:val="24"/>
        </w:rPr>
        <w:t>should not take more than 2 to 3</w:t>
      </w:r>
      <w:r w:rsidRPr="00F702DC">
        <w:rPr>
          <w:rFonts w:ascii="Arial" w:hAnsi="Arial" w:cs="Arial"/>
          <w:sz w:val="24"/>
          <w:szCs w:val="24"/>
        </w:rPr>
        <w:t xml:space="preserve"> minutes.  The Internet Server is booted up and</w:t>
      </w:r>
      <w:r w:rsidR="00CA27B3" w:rsidRPr="00F702DC">
        <w:rPr>
          <w:rFonts w:ascii="Arial" w:hAnsi="Arial" w:cs="Arial"/>
          <w:sz w:val="24"/>
          <w:szCs w:val="24"/>
        </w:rPr>
        <w:t xml:space="preserve"> ready to go when the screen below appears</w:t>
      </w:r>
      <w:r w:rsidRPr="00F702DC">
        <w:rPr>
          <w:rFonts w:ascii="Arial" w:hAnsi="Arial" w:cs="Arial"/>
          <w:sz w:val="24"/>
          <w:szCs w:val="24"/>
        </w:rPr>
        <w:t xml:space="preserve"> in the Internet Server’s VM window.  The machine is completely configured and ready to use.   Note that you may ignore the VMWare Tools message.  Remember that you will need to click </w:t>
      </w:r>
      <w:proofErr w:type="spellStart"/>
      <w:r w:rsidRPr="00F702DC">
        <w:rPr>
          <w:rFonts w:ascii="Arial" w:hAnsi="Arial" w:cs="Arial"/>
          <w:sz w:val="24"/>
          <w:szCs w:val="24"/>
        </w:rPr>
        <w:t>Ctrl+Alt</w:t>
      </w:r>
      <w:proofErr w:type="spellEnd"/>
      <w:r w:rsidRPr="00F702DC">
        <w:rPr>
          <w:rFonts w:ascii="Arial" w:hAnsi="Arial" w:cs="Arial"/>
          <w:sz w:val="24"/>
          <w:szCs w:val="24"/>
        </w:rPr>
        <w:t xml:space="preserve"> to return mouse control from your VM to your computer.  You are now ready to move to the next setup task.</w:t>
      </w:r>
    </w:p>
    <w:p w14:paraId="7582F9BA" w14:textId="50FC7DB4" w:rsidR="00C21377" w:rsidRPr="00F702DC" w:rsidRDefault="00C21377" w:rsidP="00C21377">
      <w:pPr>
        <w:rPr>
          <w:rFonts w:ascii="Arial" w:hAnsi="Arial" w:cs="Arial"/>
          <w:sz w:val="24"/>
          <w:szCs w:val="24"/>
        </w:rPr>
      </w:pPr>
      <w:r w:rsidRPr="00F702DC">
        <w:rPr>
          <w:rFonts w:ascii="Arial" w:hAnsi="Arial" w:cs="Arial"/>
          <w:noProof/>
          <w:sz w:val="24"/>
          <w:szCs w:val="24"/>
          <w:lang w:val="en-US"/>
        </w:rPr>
        <w:drawing>
          <wp:inline distT="0" distB="0" distL="0" distR="0" wp14:anchorId="05026484" wp14:editId="233B570C">
            <wp:extent cx="5943600" cy="3959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9860"/>
                    </a:xfrm>
                    <a:prstGeom prst="rect">
                      <a:avLst/>
                    </a:prstGeom>
                  </pic:spPr>
                </pic:pic>
              </a:graphicData>
            </a:graphic>
          </wp:inline>
        </w:drawing>
      </w:r>
    </w:p>
    <w:p w14:paraId="3CB35C44" w14:textId="5DD04C7C" w:rsidR="00C21377" w:rsidRPr="00F702DC" w:rsidRDefault="00C21377" w:rsidP="00C21377">
      <w:pPr>
        <w:rPr>
          <w:rFonts w:ascii="Arial" w:hAnsi="Arial" w:cs="Arial"/>
          <w:sz w:val="24"/>
          <w:szCs w:val="24"/>
        </w:rPr>
      </w:pPr>
    </w:p>
    <w:p w14:paraId="15768746" w14:textId="1B131813" w:rsidR="00E55D28" w:rsidRPr="00F702DC" w:rsidRDefault="00FF4F6B" w:rsidP="00E55D28">
      <w:pPr>
        <w:rPr>
          <w:rFonts w:ascii="Arial" w:hAnsi="Arial" w:cs="Arial"/>
          <w:sz w:val="24"/>
          <w:szCs w:val="24"/>
        </w:rPr>
      </w:pPr>
      <w:r w:rsidRPr="00F702DC">
        <w:rPr>
          <w:rFonts w:ascii="Arial" w:hAnsi="Arial" w:cs="Arial"/>
          <w:noProof/>
          <w:sz w:val="24"/>
          <w:szCs w:val="24"/>
          <w:lang w:val="en-US"/>
        </w:rPr>
        <w:drawing>
          <wp:anchor distT="0" distB="0" distL="114300" distR="114300" simplePos="0" relativeHeight="251664384" behindDoc="0" locked="0" layoutInCell="1" allowOverlap="1" wp14:anchorId="671FFF22" wp14:editId="42ACEE6C">
            <wp:simplePos x="0" y="0"/>
            <wp:positionH relativeFrom="margin">
              <wp:align>right</wp:align>
            </wp:positionH>
            <wp:positionV relativeFrom="paragraph">
              <wp:posOffset>-35560</wp:posOffset>
            </wp:positionV>
            <wp:extent cx="2893695" cy="3312795"/>
            <wp:effectExtent l="0" t="0" r="190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3695" cy="3312795"/>
                    </a:xfrm>
                    <a:prstGeom prst="rect">
                      <a:avLst/>
                    </a:prstGeom>
                  </pic:spPr>
                </pic:pic>
              </a:graphicData>
            </a:graphic>
            <wp14:sizeRelH relativeFrom="page">
              <wp14:pctWidth>0</wp14:pctWidth>
            </wp14:sizeRelH>
            <wp14:sizeRelV relativeFrom="page">
              <wp14:pctHeight>0</wp14:pctHeight>
            </wp14:sizeRelV>
          </wp:anchor>
        </w:drawing>
      </w:r>
      <w:r w:rsidR="00E55D28" w:rsidRPr="00F702DC">
        <w:rPr>
          <w:rFonts w:ascii="Arial" w:hAnsi="Arial" w:cs="Arial"/>
          <w:b/>
          <w:sz w:val="24"/>
          <w:szCs w:val="24"/>
        </w:rPr>
        <w:t>PC2 – (Configures the router</w:t>
      </w:r>
      <w:r w:rsidR="0042773A" w:rsidRPr="00F702DC">
        <w:rPr>
          <w:rFonts w:ascii="Arial" w:hAnsi="Arial" w:cs="Arial"/>
          <w:b/>
          <w:sz w:val="24"/>
          <w:szCs w:val="24"/>
        </w:rPr>
        <w:t xml:space="preserve"> and acts as a client</w:t>
      </w:r>
      <w:r w:rsidR="00E55D28" w:rsidRPr="00F702DC">
        <w:rPr>
          <w:rFonts w:ascii="Arial" w:hAnsi="Arial" w:cs="Arial"/>
          <w:b/>
          <w:sz w:val="24"/>
          <w:szCs w:val="24"/>
        </w:rPr>
        <w:t>)</w:t>
      </w:r>
    </w:p>
    <w:p w14:paraId="077F3988" w14:textId="096FBD52" w:rsidR="00FF4F6B" w:rsidRPr="00F702DC" w:rsidRDefault="0042773A" w:rsidP="00EE2985">
      <w:pPr>
        <w:pStyle w:val="ListParagraph"/>
        <w:numPr>
          <w:ilvl w:val="0"/>
          <w:numId w:val="2"/>
        </w:numPr>
        <w:rPr>
          <w:rFonts w:ascii="Arial" w:hAnsi="Arial" w:cs="Arial"/>
          <w:sz w:val="24"/>
          <w:szCs w:val="24"/>
        </w:rPr>
      </w:pPr>
      <w:r w:rsidRPr="00F702DC">
        <w:rPr>
          <w:rFonts w:ascii="Arial" w:hAnsi="Arial" w:cs="Arial"/>
          <w:sz w:val="24"/>
          <w:szCs w:val="24"/>
        </w:rPr>
        <w:t>Perform a 30/30/30 reset on the router</w:t>
      </w:r>
      <w:r w:rsidR="00FF4F6B" w:rsidRPr="00F702DC">
        <w:rPr>
          <w:rFonts w:ascii="Arial" w:hAnsi="Arial" w:cs="Arial"/>
          <w:noProof/>
          <w:sz w:val="24"/>
          <w:szCs w:val="24"/>
          <w:lang w:eastAsia="en-CA"/>
        </w:rPr>
        <w:t>.</w:t>
      </w:r>
    </w:p>
    <w:p w14:paraId="7BB89F72" w14:textId="4FEEC6F2" w:rsidR="00E55D28" w:rsidRPr="00F702DC" w:rsidRDefault="00E55D28" w:rsidP="00EE2985">
      <w:pPr>
        <w:pStyle w:val="ListParagraph"/>
        <w:numPr>
          <w:ilvl w:val="0"/>
          <w:numId w:val="2"/>
        </w:numPr>
        <w:rPr>
          <w:rFonts w:ascii="Arial" w:hAnsi="Arial" w:cs="Arial"/>
          <w:sz w:val="24"/>
          <w:szCs w:val="24"/>
        </w:rPr>
      </w:pPr>
      <w:r w:rsidRPr="00F702DC">
        <w:rPr>
          <w:rFonts w:ascii="Arial" w:hAnsi="Arial" w:cs="Arial"/>
          <w:sz w:val="24"/>
          <w:szCs w:val="24"/>
        </w:rPr>
        <w:t>Configure your</w:t>
      </w:r>
      <w:r w:rsidR="0042773A" w:rsidRPr="00F702DC">
        <w:rPr>
          <w:rFonts w:ascii="Arial" w:hAnsi="Arial" w:cs="Arial"/>
          <w:sz w:val="24"/>
          <w:szCs w:val="24"/>
        </w:rPr>
        <w:t xml:space="preserve"> PC</w:t>
      </w:r>
      <w:r w:rsidR="00E02482" w:rsidRPr="00F702DC">
        <w:rPr>
          <w:rFonts w:ascii="Arial" w:hAnsi="Arial" w:cs="Arial"/>
          <w:sz w:val="24"/>
          <w:szCs w:val="24"/>
        </w:rPr>
        <w:t>2</w:t>
      </w:r>
      <w:r w:rsidR="0042773A" w:rsidRPr="00F702DC">
        <w:rPr>
          <w:rFonts w:ascii="Arial" w:hAnsi="Arial" w:cs="Arial"/>
          <w:sz w:val="24"/>
          <w:szCs w:val="24"/>
        </w:rPr>
        <w:t xml:space="preserve">’s Ethernet card to </w:t>
      </w:r>
      <w:r w:rsidRPr="00F702DC">
        <w:rPr>
          <w:rFonts w:ascii="Arial" w:hAnsi="Arial" w:cs="Arial"/>
          <w:sz w:val="24"/>
          <w:szCs w:val="24"/>
        </w:rPr>
        <w:t xml:space="preserve">“Obtain an IP address automatically” and “Obtain DNS server address automatically”. </w:t>
      </w:r>
    </w:p>
    <w:p w14:paraId="322F647A" w14:textId="35DD2E9D" w:rsidR="00FF4F6B" w:rsidRPr="00F702DC" w:rsidRDefault="00FF4F6B" w:rsidP="00FF4F6B">
      <w:pPr>
        <w:pStyle w:val="ListParagraph"/>
        <w:rPr>
          <w:rFonts w:ascii="Arial" w:hAnsi="Arial" w:cs="Arial"/>
          <w:sz w:val="24"/>
          <w:szCs w:val="24"/>
        </w:rPr>
      </w:pPr>
    </w:p>
    <w:p w14:paraId="74C9D252" w14:textId="77777777" w:rsidR="00E55D28" w:rsidRPr="00F702DC" w:rsidRDefault="00B35A99" w:rsidP="00E55D28">
      <w:pPr>
        <w:pStyle w:val="ListParagraph"/>
        <w:numPr>
          <w:ilvl w:val="0"/>
          <w:numId w:val="2"/>
        </w:numPr>
        <w:rPr>
          <w:rFonts w:ascii="Arial" w:hAnsi="Arial" w:cs="Arial"/>
          <w:sz w:val="24"/>
          <w:szCs w:val="24"/>
        </w:rPr>
      </w:pPr>
      <w:r w:rsidRPr="00F702DC">
        <w:rPr>
          <w:rFonts w:ascii="Arial" w:hAnsi="Arial" w:cs="Arial"/>
          <w:sz w:val="24"/>
          <w:szCs w:val="24"/>
        </w:rPr>
        <w:t>You should now connect your PCs to the router. PC1 connects to the “Internet” port and PC2 connects to one of the Ethernet ports</w:t>
      </w:r>
    </w:p>
    <w:p w14:paraId="7D968201" w14:textId="77777777" w:rsidR="00B35A99" w:rsidRPr="00F702DC" w:rsidRDefault="00B35A99" w:rsidP="00E55D28">
      <w:pPr>
        <w:pStyle w:val="ListParagraph"/>
        <w:numPr>
          <w:ilvl w:val="0"/>
          <w:numId w:val="2"/>
        </w:numPr>
        <w:rPr>
          <w:rFonts w:ascii="Arial" w:hAnsi="Arial" w:cs="Arial"/>
          <w:sz w:val="24"/>
          <w:szCs w:val="24"/>
        </w:rPr>
      </w:pPr>
      <w:r w:rsidRPr="00F702DC">
        <w:rPr>
          <w:rFonts w:ascii="Arial" w:hAnsi="Arial" w:cs="Arial"/>
          <w:sz w:val="24"/>
          <w:szCs w:val="24"/>
        </w:rPr>
        <w:t xml:space="preserve">Check the IP addresses on PC2 </w:t>
      </w:r>
      <w:r w:rsidR="00E02482" w:rsidRPr="00F702DC">
        <w:rPr>
          <w:rFonts w:ascii="Arial" w:hAnsi="Arial" w:cs="Arial"/>
          <w:sz w:val="24"/>
          <w:szCs w:val="24"/>
        </w:rPr>
        <w:t xml:space="preserve">(via ipconfig) </w:t>
      </w:r>
      <w:r w:rsidRPr="00F702DC">
        <w:rPr>
          <w:rFonts w:ascii="Arial" w:hAnsi="Arial" w:cs="Arial"/>
          <w:sz w:val="24"/>
          <w:szCs w:val="24"/>
        </w:rPr>
        <w:t>it should be 192.168.1.x – x could be any number between 2</w:t>
      </w:r>
      <w:r w:rsidR="00EB7F63" w:rsidRPr="00F702DC">
        <w:rPr>
          <w:rFonts w:ascii="Arial" w:hAnsi="Arial" w:cs="Arial"/>
          <w:sz w:val="24"/>
          <w:szCs w:val="24"/>
        </w:rPr>
        <w:t xml:space="preserve"> and 51</w:t>
      </w:r>
    </w:p>
    <w:p w14:paraId="1AD2DF7E" w14:textId="606BAA54" w:rsidR="0067180F" w:rsidRPr="00F702DC" w:rsidRDefault="00E02482" w:rsidP="00270531">
      <w:pPr>
        <w:ind w:left="360"/>
        <w:rPr>
          <w:rFonts w:ascii="Arial" w:hAnsi="Arial" w:cs="Arial"/>
          <w:sz w:val="24"/>
          <w:szCs w:val="24"/>
        </w:rPr>
      </w:pPr>
      <w:r w:rsidRPr="00F702DC">
        <w:rPr>
          <w:rFonts w:ascii="Arial" w:hAnsi="Arial" w:cs="Arial"/>
          <w:sz w:val="24"/>
          <w:szCs w:val="24"/>
        </w:rPr>
        <w:t>DO NOT PROCEED UNLESS YOU HAVE AN ADDRESS.</w:t>
      </w:r>
    </w:p>
    <w:p w14:paraId="26D4A8A9" w14:textId="77777777" w:rsidR="00B35A99" w:rsidRPr="00F702DC" w:rsidRDefault="00B35A99" w:rsidP="00E55D28">
      <w:pPr>
        <w:pStyle w:val="ListParagraph"/>
        <w:numPr>
          <w:ilvl w:val="0"/>
          <w:numId w:val="2"/>
        </w:numPr>
        <w:rPr>
          <w:rFonts w:ascii="Arial" w:hAnsi="Arial" w:cs="Arial"/>
          <w:sz w:val="24"/>
          <w:szCs w:val="24"/>
        </w:rPr>
      </w:pPr>
      <w:r w:rsidRPr="00F702DC">
        <w:rPr>
          <w:rFonts w:ascii="Arial" w:hAnsi="Arial" w:cs="Arial"/>
          <w:sz w:val="24"/>
          <w:szCs w:val="24"/>
        </w:rPr>
        <w:lastRenderedPageBreak/>
        <w:t>Confirm you have connect</w:t>
      </w:r>
      <w:r w:rsidR="00E02482" w:rsidRPr="00F702DC">
        <w:rPr>
          <w:rFonts w:ascii="Arial" w:hAnsi="Arial" w:cs="Arial"/>
          <w:sz w:val="24"/>
          <w:szCs w:val="24"/>
        </w:rPr>
        <w:t>ivity.</w:t>
      </w:r>
    </w:p>
    <w:p w14:paraId="47572499" w14:textId="77777777" w:rsidR="00E02482" w:rsidRPr="00F702DC" w:rsidRDefault="00E02482" w:rsidP="00E02482">
      <w:pPr>
        <w:pStyle w:val="ListParagraph"/>
        <w:numPr>
          <w:ilvl w:val="1"/>
          <w:numId w:val="2"/>
        </w:numPr>
        <w:rPr>
          <w:rFonts w:ascii="Arial" w:hAnsi="Arial" w:cs="Arial"/>
          <w:sz w:val="24"/>
          <w:szCs w:val="24"/>
        </w:rPr>
      </w:pPr>
      <w:r w:rsidRPr="00F702DC">
        <w:rPr>
          <w:rFonts w:ascii="Arial" w:hAnsi="Arial" w:cs="Arial"/>
          <w:sz w:val="24"/>
          <w:szCs w:val="24"/>
        </w:rPr>
        <w:t>On PC2 type in:</w:t>
      </w:r>
    </w:p>
    <w:p w14:paraId="7523ED2D" w14:textId="77777777" w:rsidR="00E02482" w:rsidRPr="00F702DC" w:rsidRDefault="00B35A99" w:rsidP="00E02482">
      <w:pPr>
        <w:pStyle w:val="ListParagraph"/>
        <w:numPr>
          <w:ilvl w:val="2"/>
          <w:numId w:val="2"/>
        </w:numPr>
        <w:rPr>
          <w:rFonts w:ascii="Arial" w:hAnsi="Arial" w:cs="Arial"/>
          <w:sz w:val="24"/>
          <w:szCs w:val="24"/>
        </w:rPr>
      </w:pPr>
      <w:r w:rsidRPr="00F702DC">
        <w:rPr>
          <w:rFonts w:ascii="Arial" w:hAnsi="Arial" w:cs="Arial"/>
          <w:sz w:val="24"/>
          <w:szCs w:val="24"/>
        </w:rPr>
        <w:t>ping 172.32.254.1</w:t>
      </w:r>
    </w:p>
    <w:p w14:paraId="7E4ED141" w14:textId="77777777" w:rsidR="00E02482" w:rsidRPr="00F702DC" w:rsidRDefault="00E02482" w:rsidP="00E02482">
      <w:pPr>
        <w:ind w:left="360"/>
        <w:rPr>
          <w:rFonts w:ascii="Arial" w:hAnsi="Arial" w:cs="Arial"/>
          <w:sz w:val="24"/>
          <w:szCs w:val="24"/>
        </w:rPr>
      </w:pPr>
      <w:r w:rsidRPr="00F702DC">
        <w:rPr>
          <w:rFonts w:ascii="Arial" w:hAnsi="Arial" w:cs="Arial"/>
          <w:sz w:val="24"/>
          <w:szCs w:val="24"/>
        </w:rPr>
        <w:t>Do not proceed until your Ping requests and replies are successful!!</w:t>
      </w:r>
      <w:r w:rsidR="0042773A" w:rsidRPr="00F702DC">
        <w:rPr>
          <w:rFonts w:ascii="Arial" w:hAnsi="Arial" w:cs="Arial"/>
          <w:sz w:val="24"/>
          <w:szCs w:val="24"/>
        </w:rPr>
        <w:t xml:space="preserve"> </w:t>
      </w:r>
    </w:p>
    <w:p w14:paraId="2C5812E9" w14:textId="77777777" w:rsidR="00CA27B3" w:rsidRPr="00F702DC" w:rsidRDefault="00E02482" w:rsidP="00B35A99">
      <w:pPr>
        <w:pStyle w:val="ListParagraph"/>
        <w:numPr>
          <w:ilvl w:val="0"/>
          <w:numId w:val="2"/>
        </w:numPr>
        <w:rPr>
          <w:rFonts w:ascii="Arial" w:hAnsi="Arial" w:cs="Arial"/>
          <w:sz w:val="24"/>
          <w:szCs w:val="24"/>
        </w:rPr>
      </w:pPr>
      <w:r w:rsidRPr="00F702DC">
        <w:rPr>
          <w:rFonts w:ascii="Arial" w:hAnsi="Arial" w:cs="Arial"/>
          <w:sz w:val="24"/>
          <w:szCs w:val="24"/>
        </w:rPr>
        <w:t>From PC2, l</w:t>
      </w:r>
      <w:r w:rsidR="00B35A99" w:rsidRPr="00F702DC">
        <w:rPr>
          <w:rFonts w:ascii="Arial" w:hAnsi="Arial" w:cs="Arial"/>
          <w:sz w:val="24"/>
          <w:szCs w:val="24"/>
        </w:rPr>
        <w:t xml:space="preserve">ogon to the router </w:t>
      </w:r>
      <w:hyperlink r:id="rId16" w:history="1">
        <w:r w:rsidR="00B35A99" w:rsidRPr="00F702DC">
          <w:rPr>
            <w:rStyle w:val="Hyperlink"/>
            <w:rFonts w:ascii="Arial" w:hAnsi="Arial" w:cs="Arial"/>
            <w:sz w:val="24"/>
            <w:szCs w:val="24"/>
          </w:rPr>
          <w:t>http://192.168.1.1</w:t>
        </w:r>
      </w:hyperlink>
      <w:r w:rsidR="00B35A99" w:rsidRPr="00F702DC">
        <w:rPr>
          <w:rFonts w:ascii="Arial" w:hAnsi="Arial" w:cs="Arial"/>
          <w:sz w:val="24"/>
          <w:szCs w:val="24"/>
        </w:rPr>
        <w:t xml:space="preserve"> (admin/admin). On the “Overview” page locate and record the </w:t>
      </w:r>
      <w:r w:rsidR="00CA27B3" w:rsidRPr="00F702DC">
        <w:rPr>
          <w:rFonts w:ascii="Arial" w:hAnsi="Arial" w:cs="Arial"/>
          <w:sz w:val="24"/>
          <w:szCs w:val="24"/>
        </w:rPr>
        <w:t>following:</w:t>
      </w:r>
    </w:p>
    <w:p w14:paraId="49DA41F8" w14:textId="77777777" w:rsidR="00CA27B3" w:rsidRPr="00F702DC" w:rsidRDefault="00CA27B3" w:rsidP="00CA27B3">
      <w:pPr>
        <w:pStyle w:val="ListParagraph"/>
        <w:numPr>
          <w:ilvl w:val="1"/>
          <w:numId w:val="2"/>
        </w:numPr>
        <w:rPr>
          <w:rFonts w:ascii="Arial" w:hAnsi="Arial" w:cs="Arial"/>
          <w:sz w:val="24"/>
          <w:szCs w:val="24"/>
        </w:rPr>
      </w:pPr>
      <w:r w:rsidRPr="00F702DC">
        <w:rPr>
          <w:rFonts w:ascii="Arial" w:hAnsi="Arial" w:cs="Arial"/>
          <w:sz w:val="24"/>
          <w:szCs w:val="24"/>
        </w:rPr>
        <w:t>WAN IP</w:t>
      </w:r>
    </w:p>
    <w:p w14:paraId="5521B251" w14:textId="77777777" w:rsidR="00CA27B3" w:rsidRPr="00F702DC" w:rsidRDefault="00CA27B3" w:rsidP="00CA27B3">
      <w:pPr>
        <w:pStyle w:val="ListParagraph"/>
        <w:numPr>
          <w:ilvl w:val="1"/>
          <w:numId w:val="2"/>
        </w:numPr>
        <w:rPr>
          <w:rFonts w:ascii="Arial" w:hAnsi="Arial" w:cs="Arial"/>
          <w:sz w:val="24"/>
          <w:szCs w:val="24"/>
        </w:rPr>
      </w:pPr>
      <w:r w:rsidRPr="00F702DC">
        <w:rPr>
          <w:rFonts w:ascii="Arial" w:hAnsi="Arial" w:cs="Arial"/>
          <w:sz w:val="24"/>
          <w:szCs w:val="24"/>
        </w:rPr>
        <w:t>Subnet mask</w:t>
      </w:r>
    </w:p>
    <w:p w14:paraId="08C2A47F" w14:textId="77777777" w:rsidR="00CA27B3" w:rsidRPr="00F702DC" w:rsidRDefault="0042773A" w:rsidP="00CA27B3">
      <w:pPr>
        <w:pStyle w:val="ListParagraph"/>
        <w:numPr>
          <w:ilvl w:val="1"/>
          <w:numId w:val="2"/>
        </w:numPr>
        <w:rPr>
          <w:rFonts w:ascii="Arial" w:hAnsi="Arial" w:cs="Arial"/>
          <w:sz w:val="24"/>
          <w:szCs w:val="24"/>
        </w:rPr>
      </w:pPr>
      <w:r w:rsidRPr="00F702DC">
        <w:rPr>
          <w:rFonts w:ascii="Arial" w:hAnsi="Arial" w:cs="Arial"/>
          <w:sz w:val="24"/>
          <w:szCs w:val="24"/>
        </w:rPr>
        <w:t>gateway address</w:t>
      </w:r>
    </w:p>
    <w:p w14:paraId="2E2D5229" w14:textId="77777777" w:rsidR="00B35A99" w:rsidRPr="00F702DC" w:rsidRDefault="00B35A99" w:rsidP="00CA27B3">
      <w:pPr>
        <w:pStyle w:val="ListParagraph"/>
        <w:numPr>
          <w:ilvl w:val="1"/>
          <w:numId w:val="2"/>
        </w:numPr>
        <w:rPr>
          <w:rFonts w:ascii="Arial" w:hAnsi="Arial" w:cs="Arial"/>
          <w:sz w:val="24"/>
          <w:szCs w:val="24"/>
        </w:rPr>
      </w:pPr>
      <w:r w:rsidRPr="00F702DC">
        <w:rPr>
          <w:rFonts w:ascii="Arial" w:hAnsi="Arial" w:cs="Arial"/>
          <w:sz w:val="24"/>
          <w:szCs w:val="24"/>
        </w:rPr>
        <w:t>MAC address</w:t>
      </w:r>
      <w:r w:rsidR="00966C16" w:rsidRPr="00F702DC">
        <w:rPr>
          <w:rFonts w:ascii="Arial" w:hAnsi="Arial" w:cs="Arial"/>
          <w:sz w:val="24"/>
          <w:szCs w:val="24"/>
        </w:rPr>
        <w:t>.</w:t>
      </w:r>
    </w:p>
    <w:p w14:paraId="1BB5C750" w14:textId="77777777" w:rsidR="00966C16" w:rsidRPr="00F702DC" w:rsidRDefault="00966C16" w:rsidP="00B35A99">
      <w:pPr>
        <w:pStyle w:val="ListParagraph"/>
        <w:numPr>
          <w:ilvl w:val="0"/>
          <w:numId w:val="2"/>
        </w:numPr>
        <w:rPr>
          <w:rFonts w:ascii="Arial" w:hAnsi="Arial" w:cs="Arial"/>
          <w:sz w:val="24"/>
          <w:szCs w:val="24"/>
        </w:rPr>
      </w:pPr>
      <w:r w:rsidRPr="00F702DC">
        <w:rPr>
          <w:rFonts w:ascii="Arial" w:hAnsi="Arial" w:cs="Arial"/>
          <w:sz w:val="24"/>
          <w:szCs w:val="24"/>
        </w:rPr>
        <w:t>Under Advanced -&gt; Firewall  check “respond to ICMP ping”</w:t>
      </w:r>
    </w:p>
    <w:p w14:paraId="27AC086D" w14:textId="77777777" w:rsidR="00CA27B3" w:rsidRPr="00F702DC" w:rsidRDefault="00B35A99" w:rsidP="00CA27B3">
      <w:pPr>
        <w:pStyle w:val="ListParagraph"/>
        <w:numPr>
          <w:ilvl w:val="0"/>
          <w:numId w:val="2"/>
        </w:numPr>
        <w:rPr>
          <w:rFonts w:ascii="Arial" w:hAnsi="Arial" w:cs="Arial"/>
          <w:sz w:val="24"/>
          <w:szCs w:val="24"/>
        </w:rPr>
      </w:pPr>
      <w:r w:rsidRPr="00F702DC">
        <w:rPr>
          <w:rFonts w:ascii="Arial" w:hAnsi="Arial" w:cs="Arial"/>
          <w:sz w:val="24"/>
          <w:szCs w:val="24"/>
        </w:rPr>
        <w:t xml:space="preserve">Record </w:t>
      </w:r>
      <w:r w:rsidR="00CA27B3" w:rsidRPr="00F702DC">
        <w:rPr>
          <w:rFonts w:ascii="Arial" w:hAnsi="Arial" w:cs="Arial"/>
          <w:sz w:val="24"/>
          <w:szCs w:val="24"/>
        </w:rPr>
        <w:t>PC2’s</w:t>
      </w:r>
      <w:r w:rsidR="006E0FAE" w:rsidRPr="00F702DC">
        <w:rPr>
          <w:rFonts w:ascii="Arial" w:hAnsi="Arial" w:cs="Arial"/>
          <w:sz w:val="24"/>
          <w:szCs w:val="24"/>
        </w:rPr>
        <w:t xml:space="preserve"> (ipconfig)</w:t>
      </w:r>
      <w:r w:rsidR="00CA27B3" w:rsidRPr="00F702DC">
        <w:rPr>
          <w:rFonts w:ascii="Arial" w:hAnsi="Arial" w:cs="Arial"/>
          <w:sz w:val="24"/>
          <w:szCs w:val="24"/>
        </w:rPr>
        <w:t xml:space="preserve"> </w:t>
      </w:r>
      <w:r w:rsidRPr="00F702DC">
        <w:rPr>
          <w:rFonts w:ascii="Arial" w:hAnsi="Arial" w:cs="Arial"/>
          <w:sz w:val="24"/>
          <w:szCs w:val="24"/>
        </w:rPr>
        <w:t xml:space="preserve"> </w:t>
      </w:r>
    </w:p>
    <w:p w14:paraId="0DCC1890" w14:textId="77777777" w:rsidR="00CA27B3" w:rsidRPr="00F702DC" w:rsidRDefault="00B35A99" w:rsidP="00CA27B3">
      <w:pPr>
        <w:pStyle w:val="ListParagraph"/>
        <w:numPr>
          <w:ilvl w:val="1"/>
          <w:numId w:val="2"/>
        </w:numPr>
        <w:rPr>
          <w:rFonts w:ascii="Arial" w:hAnsi="Arial" w:cs="Arial"/>
          <w:sz w:val="24"/>
          <w:szCs w:val="24"/>
        </w:rPr>
      </w:pPr>
      <w:r w:rsidRPr="00F702DC">
        <w:rPr>
          <w:rFonts w:ascii="Arial" w:hAnsi="Arial" w:cs="Arial"/>
          <w:sz w:val="24"/>
          <w:szCs w:val="24"/>
        </w:rPr>
        <w:t>IP address,</w:t>
      </w:r>
    </w:p>
    <w:p w14:paraId="69D7136B" w14:textId="77777777" w:rsidR="00CA27B3" w:rsidRPr="00F702DC" w:rsidRDefault="00CA27B3" w:rsidP="00CA27B3">
      <w:pPr>
        <w:pStyle w:val="ListParagraph"/>
        <w:numPr>
          <w:ilvl w:val="1"/>
          <w:numId w:val="2"/>
        </w:numPr>
        <w:rPr>
          <w:rFonts w:ascii="Arial" w:hAnsi="Arial" w:cs="Arial"/>
          <w:sz w:val="24"/>
          <w:szCs w:val="24"/>
        </w:rPr>
      </w:pPr>
      <w:r w:rsidRPr="00F702DC">
        <w:rPr>
          <w:rFonts w:ascii="Arial" w:hAnsi="Arial" w:cs="Arial"/>
          <w:sz w:val="24"/>
          <w:szCs w:val="24"/>
        </w:rPr>
        <w:t>subnet</w:t>
      </w:r>
      <w:r w:rsidR="00B35A99" w:rsidRPr="00F702DC">
        <w:rPr>
          <w:rFonts w:ascii="Arial" w:hAnsi="Arial" w:cs="Arial"/>
          <w:sz w:val="24"/>
          <w:szCs w:val="24"/>
        </w:rPr>
        <w:t xml:space="preserve"> mask, </w:t>
      </w:r>
    </w:p>
    <w:p w14:paraId="7B10D82B" w14:textId="77777777" w:rsidR="00CA27B3" w:rsidRPr="00F702DC" w:rsidRDefault="00B35A99" w:rsidP="00CA27B3">
      <w:pPr>
        <w:pStyle w:val="ListParagraph"/>
        <w:numPr>
          <w:ilvl w:val="1"/>
          <w:numId w:val="2"/>
        </w:numPr>
        <w:rPr>
          <w:rFonts w:ascii="Arial" w:hAnsi="Arial" w:cs="Arial"/>
          <w:sz w:val="24"/>
          <w:szCs w:val="24"/>
        </w:rPr>
      </w:pPr>
      <w:r w:rsidRPr="00F702DC">
        <w:rPr>
          <w:rFonts w:ascii="Arial" w:hAnsi="Arial" w:cs="Arial"/>
          <w:sz w:val="24"/>
          <w:szCs w:val="24"/>
        </w:rPr>
        <w:t xml:space="preserve">gateway address and </w:t>
      </w:r>
    </w:p>
    <w:p w14:paraId="5041E3D4" w14:textId="77777777" w:rsidR="00B35A99" w:rsidRPr="00F702DC" w:rsidRDefault="00B35A99" w:rsidP="00CA27B3">
      <w:pPr>
        <w:pStyle w:val="ListParagraph"/>
        <w:numPr>
          <w:ilvl w:val="1"/>
          <w:numId w:val="2"/>
        </w:numPr>
        <w:rPr>
          <w:rFonts w:ascii="Arial" w:hAnsi="Arial" w:cs="Arial"/>
          <w:sz w:val="24"/>
          <w:szCs w:val="24"/>
        </w:rPr>
      </w:pPr>
      <w:r w:rsidRPr="00F702DC">
        <w:rPr>
          <w:rFonts w:ascii="Arial" w:hAnsi="Arial" w:cs="Arial"/>
          <w:sz w:val="24"/>
          <w:szCs w:val="24"/>
        </w:rPr>
        <w:t>MAC address</w:t>
      </w:r>
      <w:r w:rsidR="00CA27B3" w:rsidRPr="00F702DC">
        <w:rPr>
          <w:rFonts w:ascii="Arial" w:hAnsi="Arial" w:cs="Arial"/>
          <w:sz w:val="24"/>
          <w:szCs w:val="24"/>
        </w:rPr>
        <w:t>.</w:t>
      </w:r>
    </w:p>
    <w:p w14:paraId="20A4B329" w14:textId="77777777" w:rsidR="00B35A99" w:rsidRPr="00F702DC" w:rsidRDefault="00B35A99" w:rsidP="00FF4F6B">
      <w:pPr>
        <w:pStyle w:val="TaskHeading"/>
      </w:pPr>
      <w:r w:rsidRPr="00F702DC">
        <w:t>Task 1 –</w:t>
      </w:r>
      <w:r w:rsidR="0042773A" w:rsidRPr="00F702DC">
        <w:t xml:space="preserve"> Observe</w:t>
      </w:r>
      <w:r w:rsidRPr="00F702DC">
        <w:t xml:space="preserve"> </w:t>
      </w:r>
      <w:proofErr w:type="spellStart"/>
      <w:r w:rsidRPr="00F702DC">
        <w:t>NATed</w:t>
      </w:r>
      <w:proofErr w:type="spellEnd"/>
      <w:r w:rsidRPr="00F702DC">
        <w:t xml:space="preserve"> traffic.</w:t>
      </w:r>
    </w:p>
    <w:p w14:paraId="6979FE63" w14:textId="77777777" w:rsidR="00B35A99" w:rsidRPr="00F702DC" w:rsidRDefault="00496172" w:rsidP="00496172">
      <w:pPr>
        <w:pStyle w:val="ListParagraph"/>
        <w:numPr>
          <w:ilvl w:val="0"/>
          <w:numId w:val="3"/>
        </w:numPr>
        <w:rPr>
          <w:rFonts w:ascii="Arial" w:hAnsi="Arial" w:cs="Arial"/>
          <w:sz w:val="24"/>
          <w:szCs w:val="24"/>
        </w:rPr>
      </w:pPr>
      <w:r w:rsidRPr="00F702DC">
        <w:rPr>
          <w:rFonts w:ascii="Arial" w:hAnsi="Arial" w:cs="Arial"/>
          <w:sz w:val="24"/>
          <w:szCs w:val="24"/>
        </w:rPr>
        <w:t>You are now going to complete three different captures. You generate the traffic from PC2 but capture it on both computers. In each case start the captures on both machines at the same time, generate the traffic from PC2, stop and save the captures.</w:t>
      </w:r>
    </w:p>
    <w:p w14:paraId="08211BA5" w14:textId="77777777" w:rsidR="00496172" w:rsidRPr="00F702DC" w:rsidRDefault="00496172" w:rsidP="00496172">
      <w:pPr>
        <w:pStyle w:val="ListParagraph"/>
        <w:numPr>
          <w:ilvl w:val="0"/>
          <w:numId w:val="3"/>
        </w:numPr>
        <w:rPr>
          <w:rFonts w:ascii="Arial" w:hAnsi="Arial" w:cs="Arial"/>
          <w:sz w:val="24"/>
          <w:szCs w:val="24"/>
        </w:rPr>
      </w:pPr>
      <w:r w:rsidRPr="00F702DC">
        <w:rPr>
          <w:rFonts w:ascii="Arial" w:hAnsi="Arial" w:cs="Arial"/>
          <w:sz w:val="24"/>
          <w:szCs w:val="24"/>
        </w:rPr>
        <w:t>ICMP traffic</w:t>
      </w:r>
    </w:p>
    <w:p w14:paraId="792E5032" w14:textId="77777777" w:rsidR="00496172" w:rsidRPr="00F702DC" w:rsidRDefault="00496172" w:rsidP="00496172">
      <w:pPr>
        <w:pStyle w:val="ListParagraph"/>
        <w:numPr>
          <w:ilvl w:val="1"/>
          <w:numId w:val="3"/>
        </w:numPr>
        <w:rPr>
          <w:rFonts w:ascii="Arial" w:hAnsi="Arial" w:cs="Arial"/>
          <w:sz w:val="24"/>
          <w:szCs w:val="24"/>
        </w:rPr>
      </w:pPr>
      <w:r w:rsidRPr="00F702DC">
        <w:rPr>
          <w:rFonts w:ascii="Arial" w:hAnsi="Arial" w:cs="Arial"/>
          <w:sz w:val="24"/>
          <w:szCs w:val="24"/>
        </w:rPr>
        <w:t>Start captures, from PC2 ping 172.32.254.1, allow the ping to stop, stop and save the captures as Task1_1(</w:t>
      </w:r>
      <w:proofErr w:type="spellStart"/>
      <w:r w:rsidRPr="00F702DC">
        <w:rPr>
          <w:rFonts w:ascii="Arial" w:hAnsi="Arial" w:cs="Arial"/>
          <w:sz w:val="24"/>
          <w:szCs w:val="24"/>
        </w:rPr>
        <w:t>PC</w:t>
      </w:r>
      <w:r w:rsidRPr="00F702DC">
        <w:rPr>
          <w:rFonts w:ascii="Arial" w:hAnsi="Arial" w:cs="Arial"/>
          <w:i/>
          <w:sz w:val="24"/>
          <w:szCs w:val="24"/>
        </w:rPr>
        <w:t>x</w:t>
      </w:r>
      <w:proofErr w:type="spellEnd"/>
      <w:r w:rsidRPr="00F702DC">
        <w:rPr>
          <w:rFonts w:ascii="Arial" w:hAnsi="Arial" w:cs="Arial"/>
          <w:sz w:val="24"/>
          <w:szCs w:val="24"/>
        </w:rPr>
        <w:t>)</w:t>
      </w:r>
      <w:proofErr w:type="gramStart"/>
      <w:r w:rsidRPr="00F702DC">
        <w:rPr>
          <w:rFonts w:ascii="Arial" w:hAnsi="Arial" w:cs="Arial"/>
          <w:sz w:val="24"/>
          <w:szCs w:val="24"/>
        </w:rPr>
        <w:t>.</w:t>
      </w:r>
      <w:proofErr w:type="spellStart"/>
      <w:r w:rsidRPr="00F702DC">
        <w:rPr>
          <w:rFonts w:ascii="Arial" w:hAnsi="Arial" w:cs="Arial"/>
          <w:sz w:val="24"/>
          <w:szCs w:val="24"/>
        </w:rPr>
        <w:t>pcap</w:t>
      </w:r>
      <w:r w:rsidR="002A4FDB" w:rsidRPr="00F702DC">
        <w:rPr>
          <w:rFonts w:ascii="Arial" w:hAnsi="Arial" w:cs="Arial"/>
          <w:sz w:val="24"/>
          <w:szCs w:val="24"/>
        </w:rPr>
        <w:t>ng</w:t>
      </w:r>
      <w:proofErr w:type="spellEnd"/>
      <w:proofErr w:type="gramEnd"/>
      <w:r w:rsidRPr="00F702DC">
        <w:rPr>
          <w:rFonts w:ascii="Arial" w:hAnsi="Arial" w:cs="Arial"/>
          <w:sz w:val="24"/>
          <w:szCs w:val="24"/>
        </w:rPr>
        <w:t xml:space="preserve">. </w:t>
      </w:r>
      <w:r w:rsidR="0042773A" w:rsidRPr="00F702DC">
        <w:rPr>
          <w:rFonts w:ascii="Arial" w:hAnsi="Arial" w:cs="Arial"/>
          <w:i/>
          <w:sz w:val="24"/>
          <w:szCs w:val="24"/>
        </w:rPr>
        <w:t>x= 1 or 2 to indicate which PC</w:t>
      </w:r>
      <w:r w:rsidRPr="00F702DC">
        <w:rPr>
          <w:rFonts w:ascii="Arial" w:hAnsi="Arial" w:cs="Arial"/>
          <w:i/>
          <w:sz w:val="24"/>
          <w:szCs w:val="24"/>
        </w:rPr>
        <w:t xml:space="preserve"> captured the traffic</w:t>
      </w:r>
    </w:p>
    <w:p w14:paraId="00C78468" w14:textId="77777777" w:rsidR="00496172" w:rsidRPr="00F702DC" w:rsidRDefault="00496172" w:rsidP="00496172">
      <w:pPr>
        <w:pStyle w:val="ListParagraph"/>
        <w:numPr>
          <w:ilvl w:val="0"/>
          <w:numId w:val="3"/>
        </w:numPr>
        <w:rPr>
          <w:rFonts w:ascii="Arial" w:hAnsi="Arial" w:cs="Arial"/>
          <w:sz w:val="24"/>
          <w:szCs w:val="24"/>
        </w:rPr>
      </w:pPr>
      <w:r w:rsidRPr="00F702DC">
        <w:rPr>
          <w:rFonts w:ascii="Arial" w:hAnsi="Arial" w:cs="Arial"/>
          <w:sz w:val="24"/>
          <w:szCs w:val="24"/>
        </w:rPr>
        <w:t>HTTP traffic</w:t>
      </w:r>
    </w:p>
    <w:p w14:paraId="012F2F2D" w14:textId="77777777" w:rsidR="00496172" w:rsidRPr="00F702DC" w:rsidRDefault="00496172" w:rsidP="00496172">
      <w:pPr>
        <w:pStyle w:val="ListParagraph"/>
        <w:numPr>
          <w:ilvl w:val="1"/>
          <w:numId w:val="3"/>
        </w:numPr>
        <w:rPr>
          <w:rFonts w:ascii="Arial" w:hAnsi="Arial" w:cs="Arial"/>
          <w:sz w:val="24"/>
          <w:szCs w:val="24"/>
        </w:rPr>
      </w:pPr>
      <w:r w:rsidRPr="00F702DC">
        <w:rPr>
          <w:rFonts w:ascii="Arial" w:hAnsi="Arial" w:cs="Arial"/>
          <w:sz w:val="24"/>
          <w:szCs w:val="24"/>
        </w:rPr>
        <w:t xml:space="preserve">Start captures, on PC2 open the web page </w:t>
      </w:r>
      <w:hyperlink r:id="rId17" w:history="1">
        <w:r w:rsidRPr="00F702DC">
          <w:rPr>
            <w:rStyle w:val="Hyperlink"/>
            <w:rFonts w:ascii="Arial" w:hAnsi="Arial" w:cs="Arial"/>
            <w:sz w:val="24"/>
            <w:szCs w:val="24"/>
          </w:rPr>
          <w:t>http://172.32.254.1</w:t>
        </w:r>
      </w:hyperlink>
      <w:r w:rsidRPr="00F702DC">
        <w:rPr>
          <w:rFonts w:ascii="Arial" w:hAnsi="Arial" w:cs="Arial"/>
          <w:sz w:val="24"/>
          <w:szCs w:val="24"/>
        </w:rPr>
        <w:t>, when the page displays, stop and save the captures as Task1_2</w:t>
      </w:r>
      <w:r w:rsidR="002A4FDB" w:rsidRPr="00F702DC">
        <w:rPr>
          <w:rFonts w:ascii="Arial" w:hAnsi="Arial" w:cs="Arial"/>
          <w:sz w:val="24"/>
          <w:szCs w:val="24"/>
        </w:rPr>
        <w:t>(</w:t>
      </w:r>
      <w:proofErr w:type="spellStart"/>
      <w:r w:rsidRPr="00F702DC">
        <w:rPr>
          <w:rFonts w:ascii="Arial" w:hAnsi="Arial" w:cs="Arial"/>
          <w:sz w:val="24"/>
          <w:szCs w:val="24"/>
        </w:rPr>
        <w:t>PC</w:t>
      </w:r>
      <w:r w:rsidRPr="00F702DC">
        <w:rPr>
          <w:rFonts w:ascii="Arial" w:hAnsi="Arial" w:cs="Arial"/>
          <w:i/>
          <w:sz w:val="24"/>
          <w:szCs w:val="24"/>
        </w:rPr>
        <w:t>x</w:t>
      </w:r>
      <w:proofErr w:type="spellEnd"/>
      <w:r w:rsidRPr="00F702DC">
        <w:rPr>
          <w:rFonts w:ascii="Arial" w:hAnsi="Arial" w:cs="Arial"/>
          <w:sz w:val="24"/>
          <w:szCs w:val="24"/>
        </w:rPr>
        <w:t>)</w:t>
      </w:r>
      <w:proofErr w:type="gramStart"/>
      <w:r w:rsidRPr="00F702DC">
        <w:rPr>
          <w:rFonts w:ascii="Arial" w:hAnsi="Arial" w:cs="Arial"/>
          <w:sz w:val="24"/>
          <w:szCs w:val="24"/>
        </w:rPr>
        <w:t>.</w:t>
      </w:r>
      <w:proofErr w:type="spellStart"/>
      <w:r w:rsidRPr="00F702DC">
        <w:rPr>
          <w:rFonts w:ascii="Arial" w:hAnsi="Arial" w:cs="Arial"/>
          <w:sz w:val="24"/>
          <w:szCs w:val="24"/>
        </w:rPr>
        <w:t>pcap</w:t>
      </w:r>
      <w:r w:rsidR="002A4FDB" w:rsidRPr="00F702DC">
        <w:rPr>
          <w:rFonts w:ascii="Arial" w:hAnsi="Arial" w:cs="Arial"/>
          <w:sz w:val="24"/>
          <w:szCs w:val="24"/>
        </w:rPr>
        <w:t>ng</w:t>
      </w:r>
      <w:proofErr w:type="spellEnd"/>
      <w:proofErr w:type="gramEnd"/>
      <w:r w:rsidRPr="00F702DC">
        <w:rPr>
          <w:rFonts w:ascii="Arial" w:hAnsi="Arial" w:cs="Arial"/>
          <w:sz w:val="24"/>
          <w:szCs w:val="24"/>
        </w:rPr>
        <w:t xml:space="preserve">. </w:t>
      </w:r>
      <w:r w:rsidRPr="00F702DC">
        <w:rPr>
          <w:rFonts w:ascii="Arial" w:hAnsi="Arial" w:cs="Arial"/>
          <w:i/>
          <w:sz w:val="24"/>
          <w:szCs w:val="24"/>
        </w:rPr>
        <w:t>x= 1 or 2 to indicate which pc captured the traffic</w:t>
      </w:r>
    </w:p>
    <w:p w14:paraId="0A3176F7" w14:textId="77777777" w:rsidR="00496172" w:rsidRPr="00F702DC" w:rsidRDefault="00496172" w:rsidP="00496172">
      <w:pPr>
        <w:pStyle w:val="ListParagraph"/>
        <w:numPr>
          <w:ilvl w:val="0"/>
          <w:numId w:val="3"/>
        </w:numPr>
        <w:rPr>
          <w:rFonts w:ascii="Arial" w:hAnsi="Arial" w:cs="Arial"/>
          <w:sz w:val="24"/>
          <w:szCs w:val="24"/>
        </w:rPr>
      </w:pPr>
      <w:r w:rsidRPr="00F702DC">
        <w:rPr>
          <w:rFonts w:ascii="Arial" w:hAnsi="Arial" w:cs="Arial"/>
          <w:sz w:val="24"/>
          <w:szCs w:val="24"/>
        </w:rPr>
        <w:t>DNS traffic</w:t>
      </w:r>
    </w:p>
    <w:p w14:paraId="520F7CE2" w14:textId="77777777" w:rsidR="00F13AC7" w:rsidRPr="00F702DC" w:rsidRDefault="00496172" w:rsidP="00FF4F6B">
      <w:pPr>
        <w:pStyle w:val="ListParagraph"/>
        <w:numPr>
          <w:ilvl w:val="1"/>
          <w:numId w:val="3"/>
        </w:numPr>
        <w:rPr>
          <w:rFonts w:ascii="Arial" w:hAnsi="Arial" w:cs="Arial"/>
          <w:sz w:val="24"/>
          <w:szCs w:val="24"/>
        </w:rPr>
      </w:pPr>
      <w:r w:rsidRPr="00F702DC">
        <w:rPr>
          <w:rFonts w:ascii="Arial" w:hAnsi="Arial" w:cs="Arial"/>
          <w:sz w:val="24"/>
          <w:szCs w:val="24"/>
        </w:rPr>
        <w:t xml:space="preserve">Start captures, on </w:t>
      </w:r>
      <w:r w:rsidR="00270531" w:rsidRPr="00F702DC">
        <w:rPr>
          <w:rFonts w:ascii="Arial" w:hAnsi="Arial" w:cs="Arial"/>
          <w:sz w:val="24"/>
          <w:szCs w:val="24"/>
        </w:rPr>
        <w:t>PC2 ping</w:t>
      </w:r>
      <w:r w:rsidRPr="00F702DC">
        <w:rPr>
          <w:rFonts w:ascii="Arial" w:hAnsi="Arial" w:cs="Arial"/>
          <w:sz w:val="24"/>
          <w:szCs w:val="24"/>
        </w:rPr>
        <w:t xml:space="preserve"> </w:t>
      </w:r>
      <w:hyperlink r:id="rId18" w:history="1">
        <w:r w:rsidRPr="00F702DC">
          <w:rPr>
            <w:rStyle w:val="Hyperlink"/>
            <w:rFonts w:ascii="Arial" w:hAnsi="Arial" w:cs="Arial"/>
            <w:sz w:val="24"/>
            <w:szCs w:val="24"/>
          </w:rPr>
          <w:t>www.osi.loca</w:t>
        </w:r>
      </w:hyperlink>
      <w:r w:rsidRPr="00F702DC">
        <w:rPr>
          <w:rFonts w:ascii="Arial" w:hAnsi="Arial" w:cs="Arial"/>
          <w:sz w:val="24"/>
          <w:szCs w:val="24"/>
        </w:rPr>
        <w:t xml:space="preserve">l, when the ping completes stop and save the captures as Task1_3 </w:t>
      </w:r>
      <w:proofErr w:type="spellStart"/>
      <w:r w:rsidRPr="00F702DC">
        <w:rPr>
          <w:rFonts w:ascii="Arial" w:hAnsi="Arial" w:cs="Arial"/>
          <w:sz w:val="24"/>
          <w:szCs w:val="24"/>
        </w:rPr>
        <w:t>PC</w:t>
      </w:r>
      <w:r w:rsidRPr="00F702DC">
        <w:rPr>
          <w:rFonts w:ascii="Arial" w:hAnsi="Arial" w:cs="Arial"/>
          <w:i/>
          <w:sz w:val="24"/>
          <w:szCs w:val="24"/>
        </w:rPr>
        <w:t>x</w:t>
      </w:r>
      <w:proofErr w:type="spellEnd"/>
      <w:r w:rsidRPr="00F702DC">
        <w:rPr>
          <w:rFonts w:ascii="Arial" w:hAnsi="Arial" w:cs="Arial"/>
          <w:sz w:val="24"/>
          <w:szCs w:val="24"/>
        </w:rPr>
        <w:t>).</w:t>
      </w:r>
      <w:proofErr w:type="spellStart"/>
      <w:r w:rsidRPr="00F702DC">
        <w:rPr>
          <w:rFonts w:ascii="Arial" w:hAnsi="Arial" w:cs="Arial"/>
          <w:sz w:val="24"/>
          <w:szCs w:val="24"/>
        </w:rPr>
        <w:t>pcap</w:t>
      </w:r>
      <w:r w:rsidR="002A4FDB" w:rsidRPr="00F702DC">
        <w:rPr>
          <w:rFonts w:ascii="Arial" w:hAnsi="Arial" w:cs="Arial"/>
          <w:sz w:val="24"/>
          <w:szCs w:val="24"/>
        </w:rPr>
        <w:t>ng</w:t>
      </w:r>
      <w:proofErr w:type="spellEnd"/>
      <w:r w:rsidRPr="00F702DC">
        <w:rPr>
          <w:rFonts w:ascii="Arial" w:hAnsi="Arial" w:cs="Arial"/>
          <w:sz w:val="24"/>
          <w:szCs w:val="24"/>
        </w:rPr>
        <w:t xml:space="preserve">. </w:t>
      </w:r>
      <w:r w:rsidRPr="00F702DC">
        <w:rPr>
          <w:rFonts w:ascii="Arial" w:hAnsi="Arial" w:cs="Arial"/>
          <w:i/>
          <w:sz w:val="24"/>
          <w:szCs w:val="24"/>
        </w:rPr>
        <w:t>x= 1 or 2 to indicate which pc captured the traffic</w:t>
      </w:r>
    </w:p>
    <w:p w14:paraId="038B37FC" w14:textId="52E687A5" w:rsidR="00F13AC7" w:rsidRPr="00F702DC" w:rsidRDefault="00496172" w:rsidP="00F13AC7">
      <w:pPr>
        <w:rPr>
          <w:rFonts w:ascii="Arial" w:hAnsi="Arial" w:cs="Arial"/>
          <w:b/>
          <w:color w:val="1F4E79" w:themeColor="accent1" w:themeShade="80"/>
          <w:sz w:val="24"/>
          <w:szCs w:val="24"/>
        </w:rPr>
      </w:pPr>
      <w:r w:rsidRPr="00F702DC">
        <w:rPr>
          <w:rFonts w:ascii="Arial" w:hAnsi="Arial" w:cs="Arial"/>
          <w:b/>
          <w:color w:val="1F4E79" w:themeColor="accent1" w:themeShade="80"/>
          <w:sz w:val="24"/>
          <w:szCs w:val="24"/>
        </w:rPr>
        <w:t xml:space="preserve">Checkpoint 1 – open all three captures on both PCs, filter </w:t>
      </w:r>
      <w:r w:rsidR="002A4FDB" w:rsidRPr="00F702DC">
        <w:rPr>
          <w:rFonts w:ascii="Arial" w:hAnsi="Arial" w:cs="Arial"/>
          <w:b/>
          <w:color w:val="1F4E79" w:themeColor="accent1" w:themeShade="80"/>
          <w:sz w:val="24"/>
          <w:szCs w:val="24"/>
        </w:rPr>
        <w:t>the captures as follows: Capture 1 by ICMP, Capture 2 by TCP and C</w:t>
      </w:r>
      <w:r w:rsidRPr="00F702DC">
        <w:rPr>
          <w:rFonts w:ascii="Arial" w:hAnsi="Arial" w:cs="Arial"/>
          <w:b/>
          <w:color w:val="1F4E79" w:themeColor="accent1" w:themeShade="80"/>
          <w:sz w:val="24"/>
          <w:szCs w:val="24"/>
        </w:rPr>
        <w:t>apture 3 by DNS. Show the captures to your instructor</w:t>
      </w:r>
      <w:r w:rsidR="00E621AC">
        <w:rPr>
          <w:rFonts w:ascii="Arial" w:hAnsi="Arial" w:cs="Arial"/>
          <w:b/>
          <w:color w:val="1F4E79" w:themeColor="accent1" w:themeShade="80"/>
          <w:sz w:val="24"/>
          <w:szCs w:val="24"/>
        </w:rPr>
        <w:t>. You will need to point out the HTTP traffic that was sent from PC2 (capture) and how it was received at PC1 (PC1 capture). Make note of what is different</w:t>
      </w:r>
    </w:p>
    <w:p w14:paraId="251344C6" w14:textId="77777777" w:rsidR="00F13AC7" w:rsidRPr="00F702DC" w:rsidRDefault="00F13AC7" w:rsidP="00F13AC7">
      <w:pPr>
        <w:rPr>
          <w:rFonts w:ascii="Arial" w:hAnsi="Arial" w:cs="Arial"/>
          <w:b/>
          <w:color w:val="1F4E79" w:themeColor="accent1" w:themeShade="80"/>
          <w:sz w:val="24"/>
          <w:szCs w:val="24"/>
        </w:rPr>
      </w:pPr>
    </w:p>
    <w:p w14:paraId="7AD31833" w14:textId="77777777" w:rsidR="00496172" w:rsidRPr="00F702DC" w:rsidRDefault="00496172" w:rsidP="00FF4F6B">
      <w:pPr>
        <w:pStyle w:val="TaskHeading"/>
      </w:pPr>
      <w:r w:rsidRPr="00F702DC">
        <w:t>Task 2 – Routing no NAT</w:t>
      </w:r>
    </w:p>
    <w:p w14:paraId="0F5466EC" w14:textId="77777777" w:rsidR="008F0061" w:rsidRPr="00F702DC" w:rsidRDefault="008F0061" w:rsidP="00611BD7">
      <w:pPr>
        <w:pStyle w:val="ListParagraph"/>
        <w:numPr>
          <w:ilvl w:val="0"/>
          <w:numId w:val="4"/>
        </w:numPr>
        <w:rPr>
          <w:rFonts w:ascii="Arial" w:hAnsi="Arial" w:cs="Arial"/>
          <w:sz w:val="24"/>
          <w:szCs w:val="24"/>
        </w:rPr>
      </w:pPr>
      <w:r w:rsidRPr="00F702DC">
        <w:rPr>
          <w:rFonts w:ascii="Arial" w:hAnsi="Arial" w:cs="Arial"/>
          <w:sz w:val="24"/>
          <w:szCs w:val="24"/>
        </w:rPr>
        <w:t xml:space="preserve">You are now going to change the router from </w:t>
      </w:r>
      <w:proofErr w:type="spellStart"/>
      <w:r w:rsidRPr="00F702DC">
        <w:rPr>
          <w:rFonts w:ascii="Arial" w:hAnsi="Arial" w:cs="Arial"/>
          <w:sz w:val="24"/>
          <w:szCs w:val="24"/>
        </w:rPr>
        <w:t>NATing</w:t>
      </w:r>
      <w:proofErr w:type="spellEnd"/>
      <w:r w:rsidRPr="00F702DC">
        <w:rPr>
          <w:rFonts w:ascii="Arial" w:hAnsi="Arial" w:cs="Arial"/>
          <w:sz w:val="24"/>
          <w:szCs w:val="24"/>
        </w:rPr>
        <w:t xml:space="preserve"> to routing and repeat the steps above</w:t>
      </w:r>
      <w:r w:rsidR="00966C16" w:rsidRPr="00F702DC">
        <w:rPr>
          <w:rFonts w:ascii="Arial" w:hAnsi="Arial" w:cs="Arial"/>
          <w:sz w:val="24"/>
          <w:szCs w:val="24"/>
        </w:rPr>
        <w:t xml:space="preserve">. </w:t>
      </w:r>
      <w:r w:rsidRPr="00F702DC">
        <w:rPr>
          <w:rFonts w:ascii="Arial" w:hAnsi="Arial" w:cs="Arial"/>
          <w:sz w:val="24"/>
          <w:szCs w:val="24"/>
        </w:rPr>
        <w:t>On PC2 logon to the router. Click on the “Advanced” menu item and select “Routing”. Under Miscellaneous change the “Mode” from “Gateway” to “Router”. Uncheck “DHCP Routes”</w:t>
      </w:r>
    </w:p>
    <w:p w14:paraId="33FD3218" w14:textId="77777777" w:rsidR="008F0061" w:rsidRPr="00F702DC" w:rsidRDefault="008F0061" w:rsidP="008F0061">
      <w:pPr>
        <w:pStyle w:val="ListParagraph"/>
        <w:numPr>
          <w:ilvl w:val="0"/>
          <w:numId w:val="4"/>
        </w:numPr>
        <w:rPr>
          <w:rFonts w:ascii="Arial" w:hAnsi="Arial" w:cs="Arial"/>
          <w:sz w:val="24"/>
          <w:szCs w:val="24"/>
        </w:rPr>
      </w:pPr>
      <w:r w:rsidRPr="00F702DC">
        <w:rPr>
          <w:rFonts w:ascii="Arial" w:hAnsi="Arial" w:cs="Arial"/>
          <w:sz w:val="24"/>
          <w:szCs w:val="24"/>
        </w:rPr>
        <w:lastRenderedPageBreak/>
        <w:t>Save the configuration.</w:t>
      </w:r>
    </w:p>
    <w:p w14:paraId="13778BB4" w14:textId="77777777" w:rsidR="008F0061" w:rsidRPr="00F702DC" w:rsidRDefault="008F0061" w:rsidP="008F0061">
      <w:pPr>
        <w:pStyle w:val="ListParagraph"/>
        <w:numPr>
          <w:ilvl w:val="0"/>
          <w:numId w:val="4"/>
        </w:numPr>
        <w:rPr>
          <w:rFonts w:ascii="Arial" w:hAnsi="Arial" w:cs="Arial"/>
          <w:sz w:val="24"/>
          <w:szCs w:val="24"/>
        </w:rPr>
      </w:pPr>
      <w:r w:rsidRPr="00F702DC">
        <w:rPr>
          <w:rFonts w:ascii="Arial" w:hAnsi="Arial" w:cs="Arial"/>
          <w:sz w:val="24"/>
          <w:szCs w:val="24"/>
        </w:rPr>
        <w:t>On PC2 open an Administrator command prompt and enter “ipconfig /</w:t>
      </w:r>
      <w:proofErr w:type="spellStart"/>
      <w:r w:rsidRPr="00F702DC">
        <w:rPr>
          <w:rFonts w:ascii="Arial" w:hAnsi="Arial" w:cs="Arial"/>
          <w:sz w:val="24"/>
          <w:szCs w:val="24"/>
        </w:rPr>
        <w:t>flushdns</w:t>
      </w:r>
      <w:proofErr w:type="spellEnd"/>
      <w:r w:rsidRPr="00F702DC">
        <w:rPr>
          <w:rFonts w:ascii="Arial" w:hAnsi="Arial" w:cs="Arial"/>
          <w:sz w:val="24"/>
          <w:szCs w:val="24"/>
        </w:rPr>
        <w:t>”. This will clear your DNS cache</w:t>
      </w:r>
    </w:p>
    <w:p w14:paraId="6C3728B8" w14:textId="77FCFFC3" w:rsidR="008F0061" w:rsidRPr="00F702DC" w:rsidRDefault="008F0061" w:rsidP="008F0061">
      <w:pPr>
        <w:pStyle w:val="ListParagraph"/>
        <w:numPr>
          <w:ilvl w:val="0"/>
          <w:numId w:val="4"/>
        </w:numPr>
        <w:rPr>
          <w:rFonts w:ascii="Arial" w:hAnsi="Arial" w:cs="Arial"/>
          <w:sz w:val="24"/>
          <w:szCs w:val="24"/>
        </w:rPr>
      </w:pPr>
      <w:r w:rsidRPr="00F702DC">
        <w:rPr>
          <w:rFonts w:ascii="Arial" w:hAnsi="Arial" w:cs="Arial"/>
          <w:sz w:val="24"/>
          <w:szCs w:val="24"/>
        </w:rPr>
        <w:t>Repeat the steps from 2</w:t>
      </w:r>
      <w:r w:rsidR="00270531" w:rsidRPr="00F702DC">
        <w:rPr>
          <w:rFonts w:ascii="Arial" w:hAnsi="Arial" w:cs="Arial"/>
          <w:sz w:val="24"/>
          <w:szCs w:val="24"/>
        </w:rPr>
        <w:t>, 3</w:t>
      </w:r>
      <w:r w:rsidRPr="00F702DC">
        <w:rPr>
          <w:rFonts w:ascii="Arial" w:hAnsi="Arial" w:cs="Arial"/>
          <w:sz w:val="24"/>
          <w:szCs w:val="24"/>
        </w:rPr>
        <w:t xml:space="preserve"> and 4 from Task 1. Changed the saved file names to “</w:t>
      </w:r>
      <w:proofErr w:type="gramStart"/>
      <w:r w:rsidRPr="00F702DC">
        <w:rPr>
          <w:rFonts w:ascii="Arial" w:hAnsi="Arial" w:cs="Arial"/>
          <w:sz w:val="24"/>
          <w:szCs w:val="24"/>
        </w:rPr>
        <w:t>Task2 …… .</w:t>
      </w:r>
      <w:proofErr w:type="spellStart"/>
      <w:r w:rsidRPr="00F702DC">
        <w:rPr>
          <w:rFonts w:ascii="Arial" w:hAnsi="Arial" w:cs="Arial"/>
          <w:sz w:val="24"/>
          <w:szCs w:val="24"/>
        </w:rPr>
        <w:t>pcap</w:t>
      </w:r>
      <w:proofErr w:type="spellEnd"/>
      <w:proofErr w:type="gramEnd"/>
      <w:r w:rsidRPr="00F702DC">
        <w:rPr>
          <w:rFonts w:ascii="Arial" w:hAnsi="Arial" w:cs="Arial"/>
          <w:sz w:val="24"/>
          <w:szCs w:val="24"/>
        </w:rPr>
        <w:t xml:space="preserve">” </w:t>
      </w:r>
    </w:p>
    <w:p w14:paraId="12FB5E6C" w14:textId="77777777" w:rsidR="00B35A99" w:rsidRPr="00F702DC" w:rsidRDefault="008F0061" w:rsidP="00FF4F6B">
      <w:pPr>
        <w:pStyle w:val="TaskHeading"/>
      </w:pPr>
      <w:r w:rsidRPr="00F702DC">
        <w:t xml:space="preserve">Checkpoint 2 – </w:t>
      </w:r>
      <w:r w:rsidR="002A4FDB" w:rsidRPr="00F702DC">
        <w:t>open all three captures on both PCs, filter the captures as follows: Capture 1 by ICMP, Capture 2 by TCP and Capture 3 by DNS. Show the captures to your instructor</w:t>
      </w:r>
    </w:p>
    <w:p w14:paraId="5EC3AAF5" w14:textId="77777777" w:rsidR="005435E1" w:rsidRPr="00F702DC" w:rsidRDefault="005435E1" w:rsidP="00FF4F6B">
      <w:pPr>
        <w:pStyle w:val="TaskHeading"/>
      </w:pPr>
      <w:r w:rsidRPr="00F702DC">
        <w:t>Task 3 – Cleanup</w:t>
      </w:r>
    </w:p>
    <w:p w14:paraId="1382668D" w14:textId="77777777" w:rsidR="005435E1" w:rsidRPr="00F702DC" w:rsidRDefault="005435E1" w:rsidP="005435E1">
      <w:pPr>
        <w:pStyle w:val="ListParagraph"/>
        <w:numPr>
          <w:ilvl w:val="0"/>
          <w:numId w:val="5"/>
        </w:numPr>
        <w:rPr>
          <w:rFonts w:ascii="Arial" w:hAnsi="Arial" w:cs="Arial"/>
          <w:b/>
          <w:sz w:val="24"/>
          <w:szCs w:val="24"/>
        </w:rPr>
      </w:pPr>
      <w:r w:rsidRPr="00F702DC">
        <w:rPr>
          <w:rFonts w:ascii="Arial" w:hAnsi="Arial" w:cs="Arial"/>
          <w:sz w:val="24"/>
          <w:szCs w:val="24"/>
        </w:rPr>
        <w:t>Stop the VM “Internet Server”</w:t>
      </w:r>
    </w:p>
    <w:p w14:paraId="0CA4F822" w14:textId="3FECDE97" w:rsidR="00E30C8D" w:rsidRPr="00F702DC" w:rsidRDefault="00E02482" w:rsidP="005435E1">
      <w:pPr>
        <w:pStyle w:val="ListParagraph"/>
        <w:numPr>
          <w:ilvl w:val="0"/>
          <w:numId w:val="5"/>
        </w:numPr>
        <w:rPr>
          <w:rFonts w:ascii="Arial" w:hAnsi="Arial" w:cs="Arial"/>
          <w:b/>
          <w:sz w:val="24"/>
          <w:szCs w:val="24"/>
        </w:rPr>
      </w:pPr>
      <w:r w:rsidRPr="00F702DC">
        <w:rPr>
          <w:rFonts w:ascii="Arial" w:hAnsi="Arial" w:cs="Arial"/>
          <w:sz w:val="24"/>
          <w:szCs w:val="24"/>
        </w:rPr>
        <w:t>Re</w:t>
      </w:r>
      <w:r w:rsidR="00E30C8D" w:rsidRPr="00F702DC">
        <w:rPr>
          <w:rFonts w:ascii="Arial" w:hAnsi="Arial" w:cs="Arial"/>
          <w:sz w:val="24"/>
          <w:szCs w:val="24"/>
        </w:rPr>
        <w:t>store your</w:t>
      </w:r>
      <w:r w:rsidRPr="00F702DC">
        <w:rPr>
          <w:rFonts w:ascii="Arial" w:hAnsi="Arial" w:cs="Arial"/>
          <w:sz w:val="24"/>
          <w:szCs w:val="24"/>
        </w:rPr>
        <w:t xml:space="preserve"> </w:t>
      </w:r>
      <w:r w:rsidR="00E30C8D" w:rsidRPr="00F702DC">
        <w:rPr>
          <w:rFonts w:ascii="Arial" w:hAnsi="Arial" w:cs="Arial"/>
          <w:sz w:val="24"/>
          <w:szCs w:val="24"/>
        </w:rPr>
        <w:t xml:space="preserve">Ethernet adapter’s </w:t>
      </w:r>
      <w:r w:rsidRPr="00F702DC">
        <w:rPr>
          <w:rFonts w:ascii="Arial" w:hAnsi="Arial" w:cs="Arial"/>
          <w:sz w:val="24"/>
          <w:szCs w:val="24"/>
        </w:rPr>
        <w:t xml:space="preserve">IPv4 and IPv6’s settings </w:t>
      </w:r>
      <w:r w:rsidR="00E30C8D" w:rsidRPr="00F702DC">
        <w:rPr>
          <w:rFonts w:ascii="Arial" w:hAnsi="Arial" w:cs="Arial"/>
          <w:sz w:val="24"/>
          <w:szCs w:val="24"/>
        </w:rPr>
        <w:t>to their pre task 0 step 4 value.  Note that you may also need to re-enable some Microsoft features such as Client for Microsoft Network and File and Printer Sharing for Microsoft Networks.  Note that you only want to re</w:t>
      </w:r>
      <w:r w:rsidR="00270531" w:rsidRPr="00F702DC">
        <w:rPr>
          <w:rFonts w:ascii="Arial" w:hAnsi="Arial" w:cs="Arial"/>
          <w:sz w:val="24"/>
          <w:szCs w:val="24"/>
        </w:rPr>
        <w:t>-</w:t>
      </w:r>
      <w:r w:rsidR="00E30C8D" w:rsidRPr="00F702DC">
        <w:rPr>
          <w:rFonts w:ascii="Arial" w:hAnsi="Arial" w:cs="Arial"/>
          <w:sz w:val="24"/>
          <w:szCs w:val="24"/>
        </w:rPr>
        <w:t>enable the properties that were disabled by task 0 step 4.</w:t>
      </w:r>
    </w:p>
    <w:p w14:paraId="2FCFD9B7" w14:textId="77777777" w:rsidR="005435E1" w:rsidRPr="00E621AC" w:rsidRDefault="005435E1" w:rsidP="005435E1">
      <w:pPr>
        <w:pStyle w:val="ListParagraph"/>
        <w:numPr>
          <w:ilvl w:val="0"/>
          <w:numId w:val="5"/>
        </w:numPr>
        <w:rPr>
          <w:rFonts w:ascii="Arial" w:hAnsi="Arial" w:cs="Arial"/>
          <w:b/>
          <w:sz w:val="24"/>
          <w:szCs w:val="24"/>
        </w:rPr>
      </w:pPr>
      <w:r w:rsidRPr="00F702DC">
        <w:rPr>
          <w:rFonts w:ascii="Arial" w:hAnsi="Arial" w:cs="Arial"/>
          <w:sz w:val="24"/>
          <w:szCs w:val="24"/>
        </w:rPr>
        <w:t>Return router and cables to their correct locations</w:t>
      </w:r>
    </w:p>
    <w:p w14:paraId="70EEB99A" w14:textId="11534208" w:rsidR="00E621AC" w:rsidRPr="00F702DC" w:rsidRDefault="00E621AC" w:rsidP="005435E1">
      <w:pPr>
        <w:pStyle w:val="ListParagraph"/>
        <w:numPr>
          <w:ilvl w:val="0"/>
          <w:numId w:val="5"/>
        </w:numPr>
        <w:rPr>
          <w:rFonts w:ascii="Arial" w:hAnsi="Arial" w:cs="Arial"/>
          <w:b/>
          <w:sz w:val="24"/>
          <w:szCs w:val="24"/>
        </w:rPr>
      </w:pPr>
      <w:r>
        <w:rPr>
          <w:rFonts w:ascii="Arial" w:hAnsi="Arial" w:cs="Arial"/>
          <w:sz w:val="24"/>
          <w:szCs w:val="24"/>
        </w:rPr>
        <w:t>Share your captures with you partner, you will need both sets of Wireshark captures to answer the post-lab questions.</w:t>
      </w:r>
    </w:p>
    <w:p w14:paraId="53DFFF25" w14:textId="77777777" w:rsidR="005435E1" w:rsidRPr="00F702DC" w:rsidRDefault="005435E1" w:rsidP="005435E1">
      <w:pPr>
        <w:pStyle w:val="ListParagraph"/>
        <w:numPr>
          <w:ilvl w:val="0"/>
          <w:numId w:val="5"/>
        </w:numPr>
        <w:rPr>
          <w:rFonts w:ascii="Arial" w:hAnsi="Arial" w:cs="Arial"/>
          <w:b/>
          <w:sz w:val="24"/>
          <w:szCs w:val="24"/>
        </w:rPr>
      </w:pPr>
      <w:r w:rsidRPr="00F702DC">
        <w:rPr>
          <w:rFonts w:ascii="Arial" w:hAnsi="Arial" w:cs="Arial"/>
          <w:sz w:val="24"/>
          <w:szCs w:val="24"/>
        </w:rPr>
        <w:t>Don’t forget to do the post lab</w:t>
      </w:r>
    </w:p>
    <w:p w14:paraId="534C1B16" w14:textId="7D241F58" w:rsidR="00E30C8D" w:rsidRPr="00F702DC" w:rsidRDefault="00E30C8D" w:rsidP="005435E1">
      <w:pPr>
        <w:pStyle w:val="ListParagraph"/>
        <w:numPr>
          <w:ilvl w:val="0"/>
          <w:numId w:val="5"/>
        </w:numPr>
        <w:rPr>
          <w:rFonts w:ascii="Arial" w:hAnsi="Arial" w:cs="Arial"/>
          <w:b/>
          <w:sz w:val="24"/>
          <w:szCs w:val="24"/>
        </w:rPr>
      </w:pPr>
      <w:r w:rsidRPr="00F702DC">
        <w:rPr>
          <w:rFonts w:ascii="Arial" w:hAnsi="Arial" w:cs="Arial"/>
          <w:sz w:val="24"/>
          <w:szCs w:val="24"/>
        </w:rPr>
        <w:t>Re</w:t>
      </w:r>
      <w:r w:rsidR="00270531" w:rsidRPr="00F702DC">
        <w:rPr>
          <w:rFonts w:ascii="Arial" w:hAnsi="Arial" w:cs="Arial"/>
          <w:sz w:val="24"/>
          <w:szCs w:val="24"/>
        </w:rPr>
        <w:t>-</w:t>
      </w:r>
      <w:r w:rsidRPr="00F702DC">
        <w:rPr>
          <w:rFonts w:ascii="Arial" w:hAnsi="Arial" w:cs="Arial"/>
          <w:sz w:val="24"/>
          <w:szCs w:val="24"/>
        </w:rPr>
        <w:t>enable wireless and firewall</w:t>
      </w:r>
    </w:p>
    <w:p w14:paraId="29B8035E" w14:textId="77777777" w:rsidR="005435E1" w:rsidRPr="00ED01E2" w:rsidRDefault="005435E1" w:rsidP="005435E1">
      <w:pPr>
        <w:pStyle w:val="ListParagraph"/>
        <w:ind w:left="1080"/>
        <w:rPr>
          <w:rFonts w:ascii="Arial" w:hAnsi="Arial" w:cs="Arial"/>
          <w:b/>
          <w:sz w:val="24"/>
          <w:szCs w:val="24"/>
        </w:rPr>
      </w:pPr>
    </w:p>
    <w:p w14:paraId="136607F7" w14:textId="77777777" w:rsidR="00E55D28" w:rsidRPr="00ED01E2" w:rsidRDefault="00E55D28" w:rsidP="00E55D28">
      <w:pPr>
        <w:rPr>
          <w:rFonts w:ascii="Arial" w:hAnsi="Arial" w:cs="Arial"/>
          <w:sz w:val="24"/>
          <w:szCs w:val="24"/>
        </w:rPr>
      </w:pPr>
    </w:p>
    <w:sectPr w:rsidR="00E55D28" w:rsidRPr="00ED01E2" w:rsidSect="00F13AC7">
      <w:pgSz w:w="12240" w:h="15840"/>
      <w:pgMar w:top="851" w:right="964" w:bottom="851" w:left="992"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501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4F65"/>
    <w:multiLevelType w:val="multilevel"/>
    <w:tmpl w:val="55E24A60"/>
    <w:lvl w:ilvl="0">
      <w:start w:val="1"/>
      <w:numFmt w:val="bullet"/>
      <w:lvlText w:val=""/>
      <w:lvlJc w:val="left"/>
      <w:pPr>
        <w:ind w:left="7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A52137"/>
    <w:multiLevelType w:val="multilevel"/>
    <w:tmpl w:val="F54E6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4DF0118"/>
    <w:multiLevelType w:val="multilevel"/>
    <w:tmpl w:val="4030E1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EF45050"/>
    <w:multiLevelType w:val="hybridMultilevel"/>
    <w:tmpl w:val="B47A489E"/>
    <w:lvl w:ilvl="0" w:tplc="60DAF8D2">
      <w:start w:val="1"/>
      <w:numFmt w:val="decimal"/>
      <w:lvlText w:val="%1."/>
      <w:lvlJc w:val="left"/>
      <w:pPr>
        <w:ind w:left="2160" w:hanging="720"/>
      </w:pPr>
      <w:rPr>
        <w:rFonts w:eastAsia="Times New Roman"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206A473A"/>
    <w:multiLevelType w:val="hybridMultilevel"/>
    <w:tmpl w:val="B88094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27D3CC9"/>
    <w:multiLevelType w:val="hybridMultilevel"/>
    <w:tmpl w:val="44E80EDA"/>
    <w:lvl w:ilvl="0" w:tplc="9BAC999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AB073E"/>
    <w:multiLevelType w:val="hybridMultilevel"/>
    <w:tmpl w:val="2F067EDC"/>
    <w:lvl w:ilvl="0" w:tplc="15C45AD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372D76E9"/>
    <w:multiLevelType w:val="multilevel"/>
    <w:tmpl w:val="44A4B7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FE20A05"/>
    <w:multiLevelType w:val="hybridMultilevel"/>
    <w:tmpl w:val="285478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29D517F"/>
    <w:multiLevelType w:val="hybridMultilevel"/>
    <w:tmpl w:val="95926544"/>
    <w:lvl w:ilvl="0" w:tplc="A232E1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4983F04"/>
    <w:multiLevelType w:val="hybridMultilevel"/>
    <w:tmpl w:val="A7A2719C"/>
    <w:lvl w:ilvl="0" w:tplc="C44ABCC6">
      <w:start w:val="10"/>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453135F3"/>
    <w:multiLevelType w:val="multilevel"/>
    <w:tmpl w:val="C1568F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BC3BF1"/>
    <w:multiLevelType w:val="hybridMultilevel"/>
    <w:tmpl w:val="B0286534"/>
    <w:lvl w:ilvl="0" w:tplc="60DAF8D2">
      <w:start w:val="1"/>
      <w:numFmt w:val="decimal"/>
      <w:lvlText w:val="%1."/>
      <w:lvlJc w:val="left"/>
      <w:pPr>
        <w:ind w:left="1080" w:hanging="720"/>
      </w:pPr>
      <w:rPr>
        <w:rFonts w:eastAsia="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7044FD3"/>
    <w:multiLevelType w:val="multilevel"/>
    <w:tmpl w:val="A7A2719C"/>
    <w:lvl w:ilvl="0">
      <w:start w:val="10"/>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6E590883"/>
    <w:multiLevelType w:val="multilevel"/>
    <w:tmpl w:val="5C4C53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8"/>
  </w:num>
  <w:num w:numId="3">
    <w:abstractNumId w:val="4"/>
  </w:num>
  <w:num w:numId="4">
    <w:abstractNumId w:val="9"/>
  </w:num>
  <w:num w:numId="5">
    <w:abstractNumId w:val="6"/>
  </w:num>
  <w:num w:numId="6">
    <w:abstractNumId w:val="10"/>
  </w:num>
  <w:num w:numId="7">
    <w:abstractNumId w:val="2"/>
  </w:num>
  <w:num w:numId="8">
    <w:abstractNumId w:val="1"/>
  </w:num>
  <w:num w:numId="9">
    <w:abstractNumId w:val="11"/>
  </w:num>
  <w:num w:numId="10">
    <w:abstractNumId w:val="7"/>
  </w:num>
  <w:num w:numId="11">
    <w:abstractNumId w:val="0"/>
  </w:num>
  <w:num w:numId="12">
    <w:abstractNumId w:val="14"/>
  </w:num>
  <w:num w:numId="13">
    <w:abstractNumId w:val="12"/>
  </w:num>
  <w:num w:numId="14">
    <w:abstractNumId w:val="3"/>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ith Poore">
    <w15:presenceInfo w15:providerId="Windows Live" w15:userId="150318f159acea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00"/>
    <w:rsid w:val="00270531"/>
    <w:rsid w:val="002A4FDB"/>
    <w:rsid w:val="0042773A"/>
    <w:rsid w:val="00496172"/>
    <w:rsid w:val="005113EB"/>
    <w:rsid w:val="005435E1"/>
    <w:rsid w:val="005C359D"/>
    <w:rsid w:val="00654DC8"/>
    <w:rsid w:val="0067180F"/>
    <w:rsid w:val="006D3697"/>
    <w:rsid w:val="006E0FAE"/>
    <w:rsid w:val="006F48E9"/>
    <w:rsid w:val="00782800"/>
    <w:rsid w:val="008F0061"/>
    <w:rsid w:val="00966C16"/>
    <w:rsid w:val="00992C4E"/>
    <w:rsid w:val="00B35A99"/>
    <w:rsid w:val="00C21377"/>
    <w:rsid w:val="00CA27B3"/>
    <w:rsid w:val="00D1306E"/>
    <w:rsid w:val="00D85B40"/>
    <w:rsid w:val="00E02482"/>
    <w:rsid w:val="00E30C8D"/>
    <w:rsid w:val="00E55D28"/>
    <w:rsid w:val="00E621AC"/>
    <w:rsid w:val="00EB7F63"/>
    <w:rsid w:val="00ED01E2"/>
    <w:rsid w:val="00EF187F"/>
    <w:rsid w:val="00F13AC7"/>
    <w:rsid w:val="00F702DC"/>
    <w:rsid w:val="00FF4F6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4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ED01E2"/>
    <w:pPr>
      <w:keepNext/>
      <w:keepLines/>
      <w:suppressAutoHyphens/>
      <w:spacing w:before="480" w:after="0" w:line="276" w:lineRule="auto"/>
      <w:outlineLvl w:val="0"/>
    </w:pPr>
    <w:rPr>
      <w:rFonts w:ascii="Cambria" w:eastAsia="SimSun" w:hAnsi="Cambria" w:cs="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82800"/>
    <w:pPr>
      <w:ind w:left="720"/>
      <w:contextualSpacing/>
    </w:pPr>
  </w:style>
  <w:style w:type="character" w:styleId="Hyperlink">
    <w:name w:val="Hyperlink"/>
    <w:basedOn w:val="DefaultParagraphFont"/>
    <w:uiPriority w:val="99"/>
    <w:unhideWhenUsed/>
    <w:rsid w:val="00B35A99"/>
    <w:rPr>
      <w:color w:val="0563C1" w:themeColor="hyperlink"/>
      <w:u w:val="single"/>
    </w:rPr>
  </w:style>
  <w:style w:type="paragraph" w:styleId="BalloonText">
    <w:name w:val="Balloon Text"/>
    <w:basedOn w:val="Normal"/>
    <w:link w:val="BalloonTextChar"/>
    <w:uiPriority w:val="99"/>
    <w:semiHidden/>
    <w:unhideWhenUsed/>
    <w:rsid w:val="006D3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697"/>
    <w:rPr>
      <w:rFonts w:ascii="Tahoma" w:hAnsi="Tahoma" w:cs="Tahoma"/>
      <w:sz w:val="16"/>
      <w:szCs w:val="16"/>
    </w:rPr>
  </w:style>
  <w:style w:type="character" w:styleId="CommentReference">
    <w:name w:val="annotation reference"/>
    <w:basedOn w:val="DefaultParagraphFont"/>
    <w:uiPriority w:val="99"/>
    <w:semiHidden/>
    <w:unhideWhenUsed/>
    <w:rsid w:val="00D85B40"/>
    <w:rPr>
      <w:sz w:val="16"/>
      <w:szCs w:val="16"/>
    </w:rPr>
  </w:style>
  <w:style w:type="paragraph" w:styleId="CommentText">
    <w:name w:val="annotation text"/>
    <w:basedOn w:val="Normal"/>
    <w:link w:val="CommentTextChar"/>
    <w:uiPriority w:val="99"/>
    <w:semiHidden/>
    <w:unhideWhenUsed/>
    <w:rsid w:val="00D85B40"/>
    <w:pPr>
      <w:spacing w:line="240" w:lineRule="auto"/>
    </w:pPr>
    <w:rPr>
      <w:sz w:val="20"/>
      <w:szCs w:val="20"/>
    </w:rPr>
  </w:style>
  <w:style w:type="character" w:customStyle="1" w:styleId="CommentTextChar">
    <w:name w:val="Comment Text Char"/>
    <w:basedOn w:val="DefaultParagraphFont"/>
    <w:link w:val="CommentText"/>
    <w:uiPriority w:val="99"/>
    <w:semiHidden/>
    <w:rsid w:val="00D85B40"/>
    <w:rPr>
      <w:sz w:val="20"/>
      <w:szCs w:val="20"/>
    </w:rPr>
  </w:style>
  <w:style w:type="paragraph" w:styleId="CommentSubject">
    <w:name w:val="annotation subject"/>
    <w:basedOn w:val="CommentText"/>
    <w:next w:val="CommentText"/>
    <w:link w:val="CommentSubjectChar"/>
    <w:uiPriority w:val="99"/>
    <w:semiHidden/>
    <w:unhideWhenUsed/>
    <w:rsid w:val="00D85B40"/>
    <w:rPr>
      <w:b/>
      <w:bCs/>
    </w:rPr>
  </w:style>
  <w:style w:type="character" w:customStyle="1" w:styleId="CommentSubjectChar">
    <w:name w:val="Comment Subject Char"/>
    <w:basedOn w:val="CommentTextChar"/>
    <w:link w:val="CommentSubject"/>
    <w:uiPriority w:val="99"/>
    <w:semiHidden/>
    <w:rsid w:val="00D85B40"/>
    <w:rPr>
      <w:b/>
      <w:bCs/>
      <w:sz w:val="20"/>
      <w:szCs w:val="20"/>
    </w:rPr>
  </w:style>
  <w:style w:type="character" w:customStyle="1" w:styleId="Heading1Char">
    <w:name w:val="Heading 1 Char"/>
    <w:basedOn w:val="DefaultParagraphFont"/>
    <w:link w:val="Heading1"/>
    <w:rsid w:val="00ED01E2"/>
    <w:rPr>
      <w:rFonts w:ascii="Cambria" w:eastAsia="SimSun" w:hAnsi="Cambria" w:cs="Calibri"/>
      <w:b/>
      <w:bCs/>
      <w:color w:val="365F91"/>
      <w:sz w:val="28"/>
      <w:szCs w:val="28"/>
    </w:rPr>
  </w:style>
  <w:style w:type="paragraph" w:customStyle="1" w:styleId="TaskHeading">
    <w:name w:val="Task Heading"/>
    <w:basedOn w:val="Heading1"/>
    <w:link w:val="TaskHeadingChar"/>
    <w:qFormat/>
    <w:rsid w:val="00FF4F6B"/>
    <w:pPr>
      <w:spacing w:line="240" w:lineRule="auto"/>
    </w:pPr>
    <w:rPr>
      <w:rFonts w:ascii="Arial" w:eastAsia="Times New Roman" w:hAnsi="Arial" w:cs="Arial"/>
      <w:sz w:val="24"/>
      <w:szCs w:val="24"/>
      <w:lang w:eastAsia="en-CA"/>
    </w:rPr>
  </w:style>
  <w:style w:type="character" w:customStyle="1" w:styleId="TaskHeadingChar">
    <w:name w:val="Task Heading Char"/>
    <w:basedOn w:val="Heading1Char"/>
    <w:link w:val="TaskHeading"/>
    <w:rsid w:val="00FF4F6B"/>
    <w:rPr>
      <w:rFonts w:ascii="Arial" w:eastAsia="Times New Roman" w:hAnsi="Arial" w:cs="Arial"/>
      <w:b/>
      <w:bCs/>
      <w:color w:val="365F91"/>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ED01E2"/>
    <w:pPr>
      <w:keepNext/>
      <w:keepLines/>
      <w:suppressAutoHyphens/>
      <w:spacing w:before="480" w:after="0" w:line="276" w:lineRule="auto"/>
      <w:outlineLvl w:val="0"/>
    </w:pPr>
    <w:rPr>
      <w:rFonts w:ascii="Cambria" w:eastAsia="SimSun" w:hAnsi="Cambria" w:cs="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82800"/>
    <w:pPr>
      <w:ind w:left="720"/>
      <w:contextualSpacing/>
    </w:pPr>
  </w:style>
  <w:style w:type="character" w:styleId="Hyperlink">
    <w:name w:val="Hyperlink"/>
    <w:basedOn w:val="DefaultParagraphFont"/>
    <w:uiPriority w:val="99"/>
    <w:unhideWhenUsed/>
    <w:rsid w:val="00B35A99"/>
    <w:rPr>
      <w:color w:val="0563C1" w:themeColor="hyperlink"/>
      <w:u w:val="single"/>
    </w:rPr>
  </w:style>
  <w:style w:type="paragraph" w:styleId="BalloonText">
    <w:name w:val="Balloon Text"/>
    <w:basedOn w:val="Normal"/>
    <w:link w:val="BalloonTextChar"/>
    <w:uiPriority w:val="99"/>
    <w:semiHidden/>
    <w:unhideWhenUsed/>
    <w:rsid w:val="006D3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697"/>
    <w:rPr>
      <w:rFonts w:ascii="Tahoma" w:hAnsi="Tahoma" w:cs="Tahoma"/>
      <w:sz w:val="16"/>
      <w:szCs w:val="16"/>
    </w:rPr>
  </w:style>
  <w:style w:type="character" w:styleId="CommentReference">
    <w:name w:val="annotation reference"/>
    <w:basedOn w:val="DefaultParagraphFont"/>
    <w:uiPriority w:val="99"/>
    <w:semiHidden/>
    <w:unhideWhenUsed/>
    <w:rsid w:val="00D85B40"/>
    <w:rPr>
      <w:sz w:val="16"/>
      <w:szCs w:val="16"/>
    </w:rPr>
  </w:style>
  <w:style w:type="paragraph" w:styleId="CommentText">
    <w:name w:val="annotation text"/>
    <w:basedOn w:val="Normal"/>
    <w:link w:val="CommentTextChar"/>
    <w:uiPriority w:val="99"/>
    <w:semiHidden/>
    <w:unhideWhenUsed/>
    <w:rsid w:val="00D85B40"/>
    <w:pPr>
      <w:spacing w:line="240" w:lineRule="auto"/>
    </w:pPr>
    <w:rPr>
      <w:sz w:val="20"/>
      <w:szCs w:val="20"/>
    </w:rPr>
  </w:style>
  <w:style w:type="character" w:customStyle="1" w:styleId="CommentTextChar">
    <w:name w:val="Comment Text Char"/>
    <w:basedOn w:val="DefaultParagraphFont"/>
    <w:link w:val="CommentText"/>
    <w:uiPriority w:val="99"/>
    <w:semiHidden/>
    <w:rsid w:val="00D85B40"/>
    <w:rPr>
      <w:sz w:val="20"/>
      <w:szCs w:val="20"/>
    </w:rPr>
  </w:style>
  <w:style w:type="paragraph" w:styleId="CommentSubject">
    <w:name w:val="annotation subject"/>
    <w:basedOn w:val="CommentText"/>
    <w:next w:val="CommentText"/>
    <w:link w:val="CommentSubjectChar"/>
    <w:uiPriority w:val="99"/>
    <w:semiHidden/>
    <w:unhideWhenUsed/>
    <w:rsid w:val="00D85B40"/>
    <w:rPr>
      <w:b/>
      <w:bCs/>
    </w:rPr>
  </w:style>
  <w:style w:type="character" w:customStyle="1" w:styleId="CommentSubjectChar">
    <w:name w:val="Comment Subject Char"/>
    <w:basedOn w:val="CommentTextChar"/>
    <w:link w:val="CommentSubject"/>
    <w:uiPriority w:val="99"/>
    <w:semiHidden/>
    <w:rsid w:val="00D85B40"/>
    <w:rPr>
      <w:b/>
      <w:bCs/>
      <w:sz w:val="20"/>
      <w:szCs w:val="20"/>
    </w:rPr>
  </w:style>
  <w:style w:type="character" w:customStyle="1" w:styleId="Heading1Char">
    <w:name w:val="Heading 1 Char"/>
    <w:basedOn w:val="DefaultParagraphFont"/>
    <w:link w:val="Heading1"/>
    <w:rsid w:val="00ED01E2"/>
    <w:rPr>
      <w:rFonts w:ascii="Cambria" w:eastAsia="SimSun" w:hAnsi="Cambria" w:cs="Calibri"/>
      <w:b/>
      <w:bCs/>
      <w:color w:val="365F91"/>
      <w:sz w:val="28"/>
      <w:szCs w:val="28"/>
    </w:rPr>
  </w:style>
  <w:style w:type="paragraph" w:customStyle="1" w:styleId="TaskHeading">
    <w:name w:val="Task Heading"/>
    <w:basedOn w:val="Heading1"/>
    <w:link w:val="TaskHeadingChar"/>
    <w:qFormat/>
    <w:rsid w:val="00FF4F6B"/>
    <w:pPr>
      <w:spacing w:line="240" w:lineRule="auto"/>
    </w:pPr>
    <w:rPr>
      <w:rFonts w:ascii="Arial" w:eastAsia="Times New Roman" w:hAnsi="Arial" w:cs="Arial"/>
      <w:sz w:val="24"/>
      <w:szCs w:val="24"/>
      <w:lang w:eastAsia="en-CA"/>
    </w:rPr>
  </w:style>
  <w:style w:type="character" w:customStyle="1" w:styleId="TaskHeadingChar">
    <w:name w:val="Task Heading Char"/>
    <w:basedOn w:val="Heading1Char"/>
    <w:link w:val="TaskHeading"/>
    <w:rsid w:val="00FF4F6B"/>
    <w:rPr>
      <w:rFonts w:ascii="Arial" w:eastAsia="Times New Roman" w:hAnsi="Arial" w:cs="Arial"/>
      <w:b/>
      <w:bCs/>
      <w:color w:val="365F91"/>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192.168.1.1" TargetMode="External"/><Relationship Id="rId17" Type="http://schemas.openxmlformats.org/officeDocument/2006/relationships/hyperlink" Target="http://172.32.254.1" TargetMode="External"/><Relationship Id="rId18" Type="http://schemas.openxmlformats.org/officeDocument/2006/relationships/hyperlink" Target="http://www.osi.loca"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1196</Words>
  <Characters>6819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Poore</dc:creator>
  <cp:keywords/>
  <dc:description/>
  <cp:lastModifiedBy>Amin Mahmoudian</cp:lastModifiedBy>
  <cp:revision>6</cp:revision>
  <cp:lastPrinted>2014-10-19T15:22:00Z</cp:lastPrinted>
  <dcterms:created xsi:type="dcterms:W3CDTF">2014-10-19T14:49:00Z</dcterms:created>
  <dcterms:modified xsi:type="dcterms:W3CDTF">2014-12-04T20:53:00Z</dcterms:modified>
</cp:coreProperties>
</file>
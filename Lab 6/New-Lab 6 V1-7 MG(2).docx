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D16DD21" w14:textId="77777777" w:rsidR="00C77971" w:rsidRPr="00DF79AD" w:rsidRDefault="00C77971">
      <w:pPr>
        <w:jc w:val="center"/>
        <w:rPr>
          <w:rFonts w:ascii="Arial" w:hAnsi="Arial" w:cs="Arial"/>
        </w:rPr>
      </w:pPr>
      <w:r w:rsidRPr="00DF79AD">
        <w:rPr>
          <w:rFonts w:ascii="Arial" w:hAnsi="Arial" w:cs="Arial"/>
          <w:sz w:val="24"/>
          <w:szCs w:val="24"/>
        </w:rPr>
        <w:t>L</w:t>
      </w:r>
      <w:r w:rsidR="00B8787E">
        <w:rPr>
          <w:noProof/>
          <w:lang w:eastAsia="en-CA"/>
        </w:rPr>
        <w:pict w14:anchorId="62DB706D">
          <v:shape id="shapetype_75" o:spid="_x0000_s1026" style="position:absolute;left:0;text-align:left;margin-left:0;margin-top:0;width:50pt;height:50pt;z-index:251655680;visibility:hidden;mso-position-horizontal-relative:text;mso-position-vertical-relative:text" coordsize="21600,21600" o:spt="100" adj="0,,0" path="m0,0l21600,,21600,21600,,21600,,0xm2700,2700l2700,18900,18900,18900,18900,2700,2700,2700xe">
            <v:stroke joinstyle="miter"/>
            <v:formulas/>
            <v:path o:connecttype="custom" o:connectlocs="18667824,9333912;9333912,18667824;0,9333912;9333912,0" o:connectangles="0,90,180,270" textboxrect="2700,2700,18900,18900"/>
            <o:lock v:ext="edit" selection="t"/>
          </v:shape>
        </w:pict>
      </w:r>
      <w:r w:rsidR="00B8787E">
        <w:rPr>
          <w:noProof/>
          <w:lang w:eastAsia="en-CA"/>
        </w:rPr>
        <w:pict w14:anchorId="1774F073">
          <v:group id="shape_0" o:spid="_x0000_s1027" alt="Group 14" style="position:absolute;left:0;text-align:left;margin-left:401.45pt;margin-top:.5pt;width:481.45pt;height:57.8pt;z-index:251656704;mso-position-horizontal-relative:text;mso-position-vertical-relative:text" coordorigin="8029,10" coordsize="9629,1156">
            <v:shape id="AutoShape 5" o:spid="_x0000_s1028" style="position:absolute;left:16051;top:243;width:1190;height:819;visibility:visible" coordsize="21600,21600" o:spt="100" adj="0,,0" path="m0,0l21600,,21600,21600,,21600,,0xm2700,2700l2700,18900,18900,18900,18900,2700,2700,2700xe" filled="f" strokecolor="gray">
              <v:stroke joinstyle="round"/>
              <v:formulas/>
              <v:path o:connecttype="custom" o:connectlocs="66,16;33,31;0,16;33,0" o:connectangles="0,90,180,270" textboxrect="2705,2690,18895,18910"/>
            </v:shape>
            <v:shape id="AutoShape 4" o:spid="_x0000_s1029" style="position:absolute;left:8029;top:122;width:1282;height:1044;visibility:visible" coordsize="21600,21600" o:spt="100" adj="0,,0" path="m0,0l21600,,21600,21600,,21600,,0xm2700,2700l2700,18900,18900,18900,18900,2700,2700,2700xe" filled="f" strokecolor="gray">
              <v:stroke joinstyle="round"/>
              <v:formulas/>
              <v:path o:connecttype="custom" o:connectlocs="76,25;38,50;0,25;38,0" o:connectangles="0,90,180,270" textboxrect="2696,2710,18904,18910"/>
            </v:shape>
            <v:shape id="AutoShape 3" o:spid="_x0000_s1030" style="position:absolute;left:16376;top:10;width:1282;height:1044;visibility:visible" coordsize="21600,21600" o:spt="100" adj="0,,0" path="m0,0l21600,,21600,21600,,21600,,0xm2700,2700l2700,18900,18900,18900,18900,2700,2700,2700xe" filled="f" strokecolor="gray">
              <v:stroke joinstyle="round"/>
              <v:formulas/>
              <v:path o:connecttype="custom" o:connectlocs="76,25;38,50;0,25;38,0" o:connectangles="0,90,180,270" textboxrect="2696,2710,18904,18910"/>
            </v:shape>
          </v:group>
        </w:pict>
      </w:r>
      <w:r w:rsidRPr="00DF79AD">
        <w:rPr>
          <w:rFonts w:ascii="Arial" w:hAnsi="Arial" w:cs="Arial"/>
          <w:sz w:val="24"/>
          <w:szCs w:val="24"/>
        </w:rPr>
        <w:t>ab 6: Network Layer</w:t>
      </w:r>
    </w:p>
    <w:p w14:paraId="312E0AB7" w14:textId="77777777" w:rsidR="00C77971" w:rsidRPr="00DF79AD" w:rsidRDefault="00C77971">
      <w:pPr>
        <w:pStyle w:val="Heading1"/>
        <w:rPr>
          <w:rFonts w:ascii="Arial" w:hAnsi="Arial" w:cs="Arial"/>
        </w:rPr>
      </w:pPr>
      <w:r w:rsidRPr="00DF79AD">
        <w:rPr>
          <w:rFonts w:ascii="Arial" w:hAnsi="Arial" w:cs="Arial"/>
          <w:sz w:val="24"/>
          <w:szCs w:val="24"/>
        </w:rPr>
        <w:t>What you will do:</w:t>
      </w:r>
    </w:p>
    <w:p w14:paraId="4E5DCC25" w14:textId="77777777" w:rsidR="00C77971" w:rsidRPr="00DF79AD" w:rsidRDefault="00C77971">
      <w:pPr>
        <w:pStyle w:val="ListParagraph"/>
        <w:numPr>
          <w:ilvl w:val="0"/>
          <w:numId w:val="4"/>
        </w:numPr>
        <w:rPr>
          <w:rFonts w:ascii="Arial" w:hAnsi="Arial" w:cs="Arial"/>
        </w:rPr>
      </w:pPr>
      <w:r w:rsidRPr="00DF79AD">
        <w:rPr>
          <w:rFonts w:ascii="Arial" w:hAnsi="Arial" w:cs="Arial"/>
          <w:sz w:val="24"/>
          <w:szCs w:val="24"/>
        </w:rPr>
        <w:t>Learn about the network layer</w:t>
      </w:r>
    </w:p>
    <w:p w14:paraId="7F6D9415" w14:textId="77777777" w:rsidR="00C77971" w:rsidRPr="00DF79AD" w:rsidRDefault="00C77971">
      <w:pPr>
        <w:pStyle w:val="ListParagraph"/>
        <w:numPr>
          <w:ilvl w:val="0"/>
          <w:numId w:val="4"/>
        </w:numPr>
        <w:rPr>
          <w:rFonts w:ascii="Arial" w:hAnsi="Arial" w:cs="Arial"/>
        </w:rPr>
      </w:pPr>
      <w:r w:rsidRPr="00DF79AD">
        <w:rPr>
          <w:rFonts w:ascii="Arial" w:hAnsi="Arial" w:cs="Arial"/>
          <w:sz w:val="24"/>
          <w:szCs w:val="24"/>
        </w:rPr>
        <w:t>Learn about the IP header.</w:t>
      </w:r>
    </w:p>
    <w:p w14:paraId="29D6F85E" w14:textId="77777777" w:rsidR="00C77971" w:rsidRPr="00DF79AD" w:rsidRDefault="00C77971">
      <w:pPr>
        <w:pStyle w:val="ListParagraph"/>
        <w:numPr>
          <w:ilvl w:val="0"/>
          <w:numId w:val="4"/>
        </w:numPr>
        <w:rPr>
          <w:rFonts w:ascii="Arial" w:hAnsi="Arial" w:cs="Arial"/>
        </w:rPr>
      </w:pPr>
      <w:r w:rsidRPr="00DF79AD">
        <w:rPr>
          <w:rFonts w:ascii="Arial" w:hAnsi="Arial" w:cs="Arial"/>
          <w:sz w:val="24"/>
          <w:szCs w:val="24"/>
        </w:rPr>
        <w:t>Learn how ARP works.</w:t>
      </w:r>
    </w:p>
    <w:p w14:paraId="3703090A" w14:textId="77777777" w:rsidR="00C77971" w:rsidRPr="00DF79AD" w:rsidRDefault="00C77971">
      <w:pPr>
        <w:pStyle w:val="ListParagraph"/>
        <w:numPr>
          <w:ilvl w:val="0"/>
          <w:numId w:val="4"/>
        </w:numPr>
        <w:rPr>
          <w:rFonts w:ascii="Arial" w:hAnsi="Arial" w:cs="Arial"/>
        </w:rPr>
      </w:pPr>
      <w:r w:rsidRPr="00DF79AD">
        <w:rPr>
          <w:rFonts w:ascii="Arial" w:hAnsi="Arial" w:cs="Arial"/>
          <w:sz w:val="24"/>
          <w:szCs w:val="24"/>
        </w:rPr>
        <w:t>Use Wireshark to receive constructed IP Packets</w:t>
      </w:r>
    </w:p>
    <w:p w14:paraId="0A7E84C6" w14:textId="77777777" w:rsidR="00C77971" w:rsidRPr="00DF79AD" w:rsidRDefault="00C77971">
      <w:pPr>
        <w:pStyle w:val="ListParagraph"/>
        <w:numPr>
          <w:ilvl w:val="0"/>
          <w:numId w:val="4"/>
        </w:numPr>
        <w:rPr>
          <w:rFonts w:ascii="Arial" w:hAnsi="Arial" w:cs="Arial"/>
        </w:rPr>
      </w:pPr>
      <w:r w:rsidRPr="00DF79AD">
        <w:rPr>
          <w:rFonts w:ascii="Arial" w:hAnsi="Arial" w:cs="Arial"/>
          <w:sz w:val="24"/>
          <w:szCs w:val="24"/>
        </w:rPr>
        <w:t>Use a router to forward packets between two networks</w:t>
      </w:r>
    </w:p>
    <w:p w14:paraId="32B865FD" w14:textId="77777777" w:rsidR="00C77971" w:rsidRPr="00DF79AD" w:rsidRDefault="00C77971">
      <w:pPr>
        <w:pStyle w:val="Heading1"/>
        <w:rPr>
          <w:rFonts w:ascii="Arial" w:hAnsi="Arial" w:cs="Arial"/>
        </w:rPr>
      </w:pPr>
      <w:r w:rsidRPr="00DF79AD">
        <w:rPr>
          <w:rFonts w:ascii="Arial" w:hAnsi="Arial" w:cs="Arial"/>
          <w:sz w:val="24"/>
          <w:szCs w:val="24"/>
        </w:rPr>
        <w:t>Things that you will need to know or learn:</w:t>
      </w:r>
    </w:p>
    <w:p w14:paraId="672D6E61" w14:textId="77777777" w:rsidR="00C77971" w:rsidRPr="00DF79AD" w:rsidRDefault="00C77971">
      <w:pPr>
        <w:pStyle w:val="ListParagraph"/>
        <w:numPr>
          <w:ilvl w:val="0"/>
          <w:numId w:val="5"/>
        </w:numPr>
        <w:rPr>
          <w:rFonts w:ascii="Arial" w:hAnsi="Arial" w:cs="Arial"/>
        </w:rPr>
      </w:pPr>
      <w:r w:rsidRPr="00DF79AD">
        <w:rPr>
          <w:rFonts w:ascii="Arial" w:hAnsi="Arial" w:cs="Arial"/>
          <w:sz w:val="24"/>
          <w:szCs w:val="24"/>
        </w:rPr>
        <w:t>How to use xcap packet builder</w:t>
      </w:r>
    </w:p>
    <w:p w14:paraId="54F0666A" w14:textId="77777777" w:rsidR="00C77971" w:rsidRPr="00DF79AD" w:rsidRDefault="00C77971">
      <w:pPr>
        <w:pStyle w:val="ListParagraph"/>
        <w:numPr>
          <w:ilvl w:val="0"/>
          <w:numId w:val="5"/>
        </w:numPr>
        <w:rPr>
          <w:rFonts w:ascii="Arial" w:hAnsi="Arial" w:cs="Arial"/>
        </w:rPr>
      </w:pPr>
      <w:r w:rsidRPr="00DF79AD">
        <w:rPr>
          <w:rFonts w:ascii="Arial" w:hAnsi="Arial" w:cs="Arial"/>
          <w:sz w:val="24"/>
          <w:szCs w:val="24"/>
        </w:rPr>
        <w:t>How to configure IP addresses and subnet masks, both statically and dynamically, using both the command line and the GUI, under Windows 7(see References below)</w:t>
      </w:r>
    </w:p>
    <w:p w14:paraId="2595CEEB" w14:textId="77777777" w:rsidR="00C77971" w:rsidRPr="00DF79AD" w:rsidRDefault="00C77971">
      <w:pPr>
        <w:pStyle w:val="ListParagraph"/>
        <w:numPr>
          <w:ilvl w:val="0"/>
          <w:numId w:val="5"/>
        </w:numPr>
        <w:rPr>
          <w:rFonts w:ascii="Arial" w:hAnsi="Arial" w:cs="Arial"/>
        </w:rPr>
      </w:pPr>
      <w:r w:rsidRPr="00DF79AD">
        <w:rPr>
          <w:rFonts w:ascii="Arial" w:hAnsi="Arial" w:cs="Arial"/>
          <w:sz w:val="24"/>
          <w:szCs w:val="24"/>
        </w:rPr>
        <w:t>How to copy text from the command line window (aka DOS box)</w:t>
      </w:r>
    </w:p>
    <w:p w14:paraId="7F2FE21D" w14:textId="77777777" w:rsidR="00C77971" w:rsidRPr="00DF79AD" w:rsidRDefault="00C77971">
      <w:pPr>
        <w:pStyle w:val="ListParagraph"/>
        <w:numPr>
          <w:ilvl w:val="0"/>
          <w:numId w:val="5"/>
        </w:numPr>
        <w:rPr>
          <w:rFonts w:ascii="Arial" w:hAnsi="Arial" w:cs="Arial"/>
        </w:rPr>
      </w:pPr>
      <w:r w:rsidRPr="00DF79AD">
        <w:rPr>
          <w:rFonts w:ascii="Arial" w:hAnsi="Arial" w:cs="Arial"/>
          <w:sz w:val="24"/>
          <w:szCs w:val="24"/>
        </w:rPr>
        <w:t xml:space="preserve">How to enable and disable the Windows Firewall </w:t>
      </w:r>
    </w:p>
    <w:p w14:paraId="6B025D15" w14:textId="77777777" w:rsidR="00C77971" w:rsidRPr="00DF79AD" w:rsidRDefault="00C77971">
      <w:pPr>
        <w:pStyle w:val="ListParagraph"/>
        <w:numPr>
          <w:ilvl w:val="0"/>
          <w:numId w:val="5"/>
        </w:numPr>
        <w:rPr>
          <w:rFonts w:ascii="Arial" w:hAnsi="Arial" w:cs="Arial"/>
        </w:rPr>
      </w:pPr>
      <w:r w:rsidRPr="00DF79AD">
        <w:rPr>
          <w:rFonts w:ascii="Arial" w:hAnsi="Arial" w:cs="Arial"/>
          <w:sz w:val="24"/>
          <w:szCs w:val="24"/>
        </w:rPr>
        <w:t>How to use Wireshark to see actual network traffic</w:t>
      </w:r>
    </w:p>
    <w:p w14:paraId="54B9D3DB" w14:textId="77777777" w:rsidR="00C77971" w:rsidRPr="00DF79AD" w:rsidRDefault="00C77971">
      <w:pPr>
        <w:pStyle w:val="ListParagraph"/>
        <w:numPr>
          <w:ilvl w:val="0"/>
          <w:numId w:val="5"/>
        </w:numPr>
        <w:rPr>
          <w:rFonts w:ascii="Arial" w:hAnsi="Arial" w:cs="Arial"/>
        </w:rPr>
      </w:pPr>
      <w:r w:rsidRPr="00DF79AD">
        <w:rPr>
          <w:rFonts w:ascii="Arial" w:hAnsi="Arial" w:cs="Arial"/>
          <w:sz w:val="24"/>
          <w:szCs w:val="24"/>
        </w:rPr>
        <w:t>How to reset a Linksys E2500 router.</w:t>
      </w:r>
    </w:p>
    <w:p w14:paraId="780161AE" w14:textId="77777777" w:rsidR="00C77971" w:rsidRPr="00DF79AD" w:rsidRDefault="00C77971">
      <w:pPr>
        <w:pStyle w:val="ListParagraph"/>
        <w:numPr>
          <w:ilvl w:val="0"/>
          <w:numId w:val="5"/>
        </w:numPr>
        <w:rPr>
          <w:rFonts w:ascii="Arial" w:hAnsi="Arial" w:cs="Arial"/>
        </w:rPr>
      </w:pPr>
      <w:r w:rsidRPr="00DF79AD">
        <w:rPr>
          <w:rFonts w:ascii="Arial" w:hAnsi="Arial" w:cs="Arial"/>
          <w:sz w:val="24"/>
          <w:szCs w:val="24"/>
        </w:rPr>
        <w:t xml:space="preserve">How to upload a configuration file to a router running Tomato firmware </w:t>
      </w:r>
    </w:p>
    <w:p w14:paraId="680D4A58" w14:textId="77777777" w:rsidR="00C77971" w:rsidRPr="00DF79AD" w:rsidRDefault="00C77971">
      <w:pPr>
        <w:pStyle w:val="Heading1"/>
        <w:rPr>
          <w:rFonts w:ascii="Arial" w:hAnsi="Arial" w:cs="Arial"/>
        </w:rPr>
      </w:pPr>
      <w:r w:rsidRPr="00DF79AD">
        <w:rPr>
          <w:rFonts w:ascii="Arial" w:hAnsi="Arial" w:cs="Arial"/>
          <w:sz w:val="24"/>
          <w:szCs w:val="24"/>
        </w:rPr>
        <w:t>What you need to submit and when:</w:t>
      </w:r>
    </w:p>
    <w:p w14:paraId="60E9EECE" w14:textId="77777777" w:rsidR="00C77971" w:rsidRPr="00DF79AD" w:rsidRDefault="00C77971" w:rsidP="00565344">
      <w:pPr>
        <w:pStyle w:val="ListParagraph"/>
        <w:numPr>
          <w:ilvl w:val="0"/>
          <w:numId w:val="6"/>
        </w:numPr>
        <w:rPr>
          <w:rFonts w:ascii="Arial" w:hAnsi="Arial" w:cs="Arial"/>
        </w:rPr>
      </w:pPr>
      <w:r w:rsidRPr="00DF79AD">
        <w:rPr>
          <w:rFonts w:ascii="Arial" w:hAnsi="Arial" w:cs="Arial"/>
          <w:sz w:val="24"/>
          <w:szCs w:val="24"/>
        </w:rPr>
        <w:t>Complete the Pre-lab quiz on Blackboard before 8am on the day of your lab</w:t>
      </w:r>
    </w:p>
    <w:p w14:paraId="097B30B4" w14:textId="77777777" w:rsidR="00C77971" w:rsidRPr="00DF79AD" w:rsidRDefault="00C77971">
      <w:pPr>
        <w:pStyle w:val="ListParagraph"/>
        <w:numPr>
          <w:ilvl w:val="0"/>
          <w:numId w:val="6"/>
        </w:numPr>
        <w:rPr>
          <w:rFonts w:ascii="Arial" w:hAnsi="Arial" w:cs="Arial"/>
        </w:rPr>
      </w:pPr>
      <w:r w:rsidRPr="00DF79AD">
        <w:rPr>
          <w:rFonts w:ascii="Arial" w:hAnsi="Arial" w:cs="Arial"/>
          <w:sz w:val="24"/>
          <w:szCs w:val="24"/>
        </w:rPr>
        <w:t>Complete the in-lab part of the exercise (see below) before the end of your lab period.</w:t>
      </w:r>
    </w:p>
    <w:p w14:paraId="56081107" w14:textId="77777777" w:rsidR="00C77971" w:rsidRPr="00DF79AD" w:rsidRDefault="00C77971">
      <w:pPr>
        <w:pStyle w:val="ListParagraph"/>
        <w:numPr>
          <w:ilvl w:val="0"/>
          <w:numId w:val="6"/>
        </w:numPr>
        <w:rPr>
          <w:rFonts w:ascii="Arial" w:hAnsi="Arial" w:cs="Arial"/>
        </w:rPr>
      </w:pPr>
      <w:r w:rsidRPr="00DF79AD">
        <w:rPr>
          <w:rFonts w:ascii="Arial" w:hAnsi="Arial" w:cs="Arial"/>
          <w:sz w:val="24"/>
          <w:szCs w:val="24"/>
        </w:rPr>
        <w:t xml:space="preserve">Complete the Post-lab exercise on Blackboard before </w:t>
      </w:r>
      <w:r>
        <w:rPr>
          <w:rFonts w:ascii="Arial" w:hAnsi="Arial" w:cs="Arial"/>
          <w:sz w:val="24"/>
          <w:szCs w:val="24"/>
        </w:rPr>
        <w:t>end of day, October 15, 2014.</w:t>
      </w:r>
    </w:p>
    <w:p w14:paraId="0E8216C2" w14:textId="77777777" w:rsidR="00C77971" w:rsidRPr="00DF79AD" w:rsidRDefault="00C77971">
      <w:pPr>
        <w:pStyle w:val="Heading1"/>
        <w:spacing w:before="120"/>
        <w:rPr>
          <w:rFonts w:ascii="Arial" w:hAnsi="Arial" w:cs="Arial"/>
        </w:rPr>
      </w:pPr>
      <w:r w:rsidRPr="00DF79AD">
        <w:rPr>
          <w:rFonts w:ascii="Arial" w:hAnsi="Arial" w:cs="Arial"/>
          <w:sz w:val="24"/>
          <w:szCs w:val="24"/>
        </w:rPr>
        <w:t>Required Equipment:</w:t>
      </w:r>
    </w:p>
    <w:p w14:paraId="2FAFC274" w14:textId="77777777" w:rsidR="00C77971" w:rsidRPr="00DF79AD" w:rsidRDefault="00C77971">
      <w:pPr>
        <w:pStyle w:val="ListParagraph"/>
        <w:numPr>
          <w:ilvl w:val="0"/>
          <w:numId w:val="7"/>
        </w:numPr>
        <w:rPr>
          <w:rFonts w:ascii="Arial" w:hAnsi="Arial" w:cs="Arial"/>
        </w:rPr>
      </w:pPr>
      <w:r w:rsidRPr="00DF79AD">
        <w:rPr>
          <w:rFonts w:ascii="Arial" w:hAnsi="Arial" w:cs="Arial"/>
          <w:sz w:val="24"/>
          <w:szCs w:val="24"/>
        </w:rPr>
        <w:t>Network cables available in lab</w:t>
      </w:r>
    </w:p>
    <w:p w14:paraId="04C3BBE7" w14:textId="77777777" w:rsidR="00C77971" w:rsidRPr="00DF79AD" w:rsidRDefault="00C77971">
      <w:pPr>
        <w:pStyle w:val="ListParagraph"/>
        <w:numPr>
          <w:ilvl w:val="0"/>
          <w:numId w:val="7"/>
        </w:numPr>
        <w:rPr>
          <w:rFonts w:ascii="Arial" w:hAnsi="Arial" w:cs="Arial"/>
        </w:rPr>
      </w:pPr>
      <w:r w:rsidRPr="00DF79AD">
        <w:rPr>
          <w:rFonts w:ascii="Arial" w:hAnsi="Arial" w:cs="Arial"/>
          <w:sz w:val="24"/>
          <w:szCs w:val="24"/>
        </w:rPr>
        <w:t>A Linksys E2500 router running Tomato firmware (supplied in lab)</w:t>
      </w:r>
    </w:p>
    <w:p w14:paraId="640C45A3" w14:textId="77777777" w:rsidR="00C77971" w:rsidRPr="00DF79AD" w:rsidRDefault="00C77971">
      <w:pPr>
        <w:pStyle w:val="Heading1"/>
        <w:rPr>
          <w:rFonts w:ascii="Arial" w:hAnsi="Arial" w:cs="Arial"/>
        </w:rPr>
      </w:pPr>
      <w:r w:rsidRPr="00DF79AD">
        <w:rPr>
          <w:rFonts w:ascii="Arial" w:hAnsi="Arial" w:cs="Arial"/>
          <w:sz w:val="24"/>
          <w:szCs w:val="24"/>
        </w:rPr>
        <w:t>Marks:</w:t>
      </w:r>
    </w:p>
    <w:p w14:paraId="45D86B4F" w14:textId="77777777" w:rsidR="00C77971" w:rsidRPr="00DF79AD" w:rsidRDefault="00C77971">
      <w:pPr>
        <w:pStyle w:val="ListParagraph"/>
        <w:numPr>
          <w:ilvl w:val="0"/>
          <w:numId w:val="8"/>
        </w:numPr>
        <w:rPr>
          <w:rFonts w:ascii="Arial" w:hAnsi="Arial" w:cs="Arial"/>
        </w:rPr>
      </w:pPr>
      <w:r w:rsidRPr="00DF79AD">
        <w:rPr>
          <w:rFonts w:ascii="Arial" w:hAnsi="Arial" w:cs="Arial"/>
          <w:sz w:val="24"/>
          <w:szCs w:val="24"/>
        </w:rPr>
        <w:t>Each of the three lab parts identified above are weighted equally, even though they may have a different number of points assigned to them.</w:t>
      </w:r>
    </w:p>
    <w:p w14:paraId="1A99A186" w14:textId="77777777" w:rsidR="00C77971" w:rsidRPr="00DF79AD" w:rsidRDefault="00C77971">
      <w:pPr>
        <w:pStyle w:val="ListParagraph"/>
        <w:numPr>
          <w:ilvl w:val="0"/>
          <w:numId w:val="8"/>
        </w:numPr>
        <w:rPr>
          <w:rFonts w:ascii="Arial" w:hAnsi="Arial" w:cs="Arial"/>
        </w:rPr>
      </w:pPr>
      <w:r w:rsidRPr="00DF79AD">
        <w:rPr>
          <w:rFonts w:ascii="Arial" w:hAnsi="Arial" w:cs="Arial"/>
          <w:sz w:val="24"/>
          <w:szCs w:val="24"/>
        </w:rPr>
        <w:t>20% of your final mark is for labs done during the course of the semester.</w:t>
      </w:r>
    </w:p>
    <w:p w14:paraId="12D653C5" w14:textId="77777777" w:rsidR="00C77971" w:rsidRPr="00DF79AD" w:rsidRDefault="00C77971">
      <w:pPr>
        <w:pStyle w:val="Heading1"/>
        <w:spacing w:before="240"/>
        <w:rPr>
          <w:rFonts w:ascii="Arial" w:hAnsi="Arial" w:cs="Arial"/>
        </w:rPr>
      </w:pPr>
      <w:r w:rsidRPr="00DF79AD">
        <w:rPr>
          <w:rFonts w:ascii="Arial" w:hAnsi="Arial" w:cs="Arial"/>
          <w:sz w:val="24"/>
          <w:szCs w:val="24"/>
        </w:rPr>
        <w:t>References and Resources:</w:t>
      </w:r>
    </w:p>
    <w:p w14:paraId="435867FC" w14:textId="77777777" w:rsidR="00C77971" w:rsidRPr="00DF79AD" w:rsidRDefault="00C77971">
      <w:pPr>
        <w:pStyle w:val="ListParagraph"/>
        <w:numPr>
          <w:ilvl w:val="0"/>
          <w:numId w:val="9"/>
        </w:numPr>
        <w:rPr>
          <w:rFonts w:ascii="Arial" w:hAnsi="Arial" w:cs="Arial"/>
        </w:rPr>
      </w:pPr>
      <w:r w:rsidRPr="00DF79AD">
        <w:rPr>
          <w:rFonts w:ascii="Arial" w:hAnsi="Arial" w:cs="Arial"/>
          <w:sz w:val="24"/>
          <w:szCs w:val="24"/>
        </w:rPr>
        <w:t>Packet Tracer (for help on correct cabling; view of packets similar to Wireshark)</w:t>
      </w:r>
    </w:p>
    <w:p w14:paraId="319A09F6" w14:textId="77777777" w:rsidR="00C77971" w:rsidRPr="00DF79AD" w:rsidRDefault="00C77971">
      <w:pPr>
        <w:pStyle w:val="ListParagraph"/>
        <w:numPr>
          <w:ilvl w:val="0"/>
          <w:numId w:val="9"/>
        </w:numPr>
        <w:rPr>
          <w:rFonts w:ascii="Arial" w:hAnsi="Arial" w:cs="Arial"/>
        </w:rPr>
      </w:pPr>
      <w:r w:rsidRPr="00DF79AD">
        <w:rPr>
          <w:rFonts w:ascii="Arial" w:hAnsi="Arial" w:cs="Arial"/>
          <w:sz w:val="24"/>
          <w:szCs w:val="24"/>
        </w:rPr>
        <w:t>How IP in Windows 7 (on Blackboard, Labs  -&gt; Lab 03)</w:t>
      </w:r>
    </w:p>
    <w:p w14:paraId="7D7CECEB" w14:textId="77777777" w:rsidR="00C77971" w:rsidRPr="00DF79AD" w:rsidRDefault="00C77971">
      <w:pPr>
        <w:pStyle w:val="ListParagraph"/>
        <w:numPr>
          <w:ilvl w:val="0"/>
          <w:numId w:val="9"/>
        </w:numPr>
        <w:rPr>
          <w:rFonts w:ascii="Arial" w:hAnsi="Arial" w:cs="Arial"/>
        </w:rPr>
      </w:pPr>
      <w:r w:rsidRPr="00DF79AD">
        <w:rPr>
          <w:rFonts w:ascii="Arial" w:hAnsi="Arial" w:cs="Arial"/>
          <w:sz w:val="24"/>
          <w:szCs w:val="24"/>
        </w:rPr>
        <w:t>How to Wireshark (on Blackboard, Labs -&gt; Lab 03)</w:t>
      </w:r>
    </w:p>
    <w:p w14:paraId="3C99E94F" w14:textId="77777777" w:rsidR="00C77971" w:rsidRPr="00DF79AD" w:rsidRDefault="00C77971">
      <w:pPr>
        <w:pStyle w:val="ListParagraph"/>
        <w:numPr>
          <w:ilvl w:val="0"/>
          <w:numId w:val="9"/>
        </w:numPr>
        <w:rPr>
          <w:rFonts w:ascii="Arial" w:hAnsi="Arial" w:cs="Arial"/>
        </w:rPr>
      </w:pPr>
      <w:r w:rsidRPr="00DF79AD">
        <w:rPr>
          <w:rFonts w:ascii="Arial" w:hAnsi="Arial" w:cs="Arial"/>
          <w:sz w:val="24"/>
          <w:szCs w:val="24"/>
        </w:rPr>
        <w:t>How to Cable (on Blackboard, Labs  -&gt; Lab 03)</w:t>
      </w:r>
    </w:p>
    <w:p w14:paraId="779851F0" w14:textId="77777777" w:rsidR="00C77971" w:rsidRPr="00DF79AD" w:rsidRDefault="00C77971">
      <w:pPr>
        <w:pStyle w:val="ListParagraph"/>
        <w:numPr>
          <w:ilvl w:val="0"/>
          <w:numId w:val="9"/>
        </w:numPr>
        <w:rPr>
          <w:rFonts w:ascii="Arial" w:hAnsi="Arial" w:cs="Arial"/>
        </w:rPr>
      </w:pPr>
      <w:r w:rsidRPr="00DF79AD">
        <w:rPr>
          <w:rFonts w:ascii="Arial" w:hAnsi="Arial" w:cs="Arial"/>
          <w:sz w:val="24"/>
          <w:szCs w:val="24"/>
        </w:rPr>
        <w:t>How to Build a packet in xcap  (on Blackboard, Labs-&gt; Lab 04)</w:t>
      </w:r>
    </w:p>
    <w:p w14:paraId="298C6704" w14:textId="77777777" w:rsidR="00C77971" w:rsidRDefault="00C77971">
      <w:pPr>
        <w:suppressAutoHyphens w:val="0"/>
        <w:spacing w:after="0" w:line="240" w:lineRule="auto"/>
        <w:rPr>
          <w:rFonts w:ascii="Arial" w:hAnsi="Arial" w:cs="Arial"/>
          <w:b/>
          <w:bCs/>
          <w:color w:val="365F91"/>
          <w:sz w:val="24"/>
          <w:szCs w:val="24"/>
          <w:lang w:eastAsia="en-CA"/>
        </w:rPr>
      </w:pPr>
      <w:r>
        <w:rPr>
          <w:rFonts w:ascii="Arial" w:hAnsi="Arial" w:cs="Arial"/>
          <w:sz w:val="24"/>
          <w:szCs w:val="24"/>
          <w:lang w:eastAsia="en-CA"/>
        </w:rPr>
        <w:br w:type="page"/>
      </w:r>
    </w:p>
    <w:p w14:paraId="0A58BDA1" w14:textId="77777777" w:rsidR="00C77971" w:rsidRPr="00DF79AD" w:rsidRDefault="00C77971">
      <w:pPr>
        <w:pStyle w:val="Heading1"/>
        <w:rPr>
          <w:rFonts w:ascii="Arial" w:hAnsi="Arial" w:cs="Arial"/>
        </w:rPr>
      </w:pPr>
      <w:r w:rsidRPr="00DF79AD">
        <w:rPr>
          <w:rFonts w:ascii="Arial" w:hAnsi="Arial" w:cs="Arial"/>
          <w:sz w:val="24"/>
          <w:szCs w:val="24"/>
          <w:lang w:eastAsia="en-CA"/>
        </w:rPr>
        <w:t>Task 0 – Overview and setup instructions</w:t>
      </w:r>
    </w:p>
    <w:p w14:paraId="096F6D4F" w14:textId="77777777" w:rsidR="00C77971" w:rsidRPr="008E343C" w:rsidRDefault="00C77971" w:rsidP="008E343C">
      <w:pPr>
        <w:pStyle w:val="ListParagraph"/>
        <w:numPr>
          <w:ilvl w:val="0"/>
          <w:numId w:val="17"/>
        </w:numPr>
        <w:spacing w:after="0" w:line="100" w:lineRule="atLeast"/>
        <w:rPr>
          <w:rFonts w:ascii="Arial" w:hAnsi="Arial" w:cs="Arial"/>
        </w:rPr>
      </w:pPr>
      <w:r w:rsidRPr="008E343C">
        <w:rPr>
          <w:rFonts w:ascii="Arial" w:hAnsi="Arial" w:cs="Arial"/>
          <w:sz w:val="24"/>
          <w:szCs w:val="24"/>
          <w:lang w:eastAsia="en-CA"/>
        </w:rPr>
        <w:t>You will work is groups of 2 or 3 for this lab.</w:t>
      </w:r>
    </w:p>
    <w:p w14:paraId="12C11C6F" w14:textId="77777777" w:rsidR="00C77971" w:rsidRPr="008E343C" w:rsidRDefault="00C77971" w:rsidP="008E343C">
      <w:pPr>
        <w:pStyle w:val="ListParagraph"/>
        <w:numPr>
          <w:ilvl w:val="0"/>
          <w:numId w:val="17"/>
        </w:numPr>
        <w:spacing w:after="0" w:line="100" w:lineRule="atLeast"/>
        <w:rPr>
          <w:rFonts w:ascii="Arial" w:hAnsi="Arial" w:cs="Arial"/>
          <w:sz w:val="24"/>
          <w:szCs w:val="24"/>
          <w:lang w:eastAsia="en-CA"/>
        </w:rPr>
      </w:pPr>
      <w:r w:rsidRPr="008E343C">
        <w:rPr>
          <w:rFonts w:ascii="Arial" w:hAnsi="Arial" w:cs="Arial"/>
          <w:sz w:val="24"/>
          <w:szCs w:val="24"/>
          <w:lang w:eastAsia="en-CA"/>
        </w:rPr>
        <w:t xml:space="preserve">You and your partner(s) will need to use a Linksys E2500 router to connect your PCs together. </w:t>
      </w:r>
    </w:p>
    <w:p w14:paraId="156C92A9" w14:textId="77777777" w:rsidR="00C77971" w:rsidRPr="008E343C" w:rsidRDefault="00C77971" w:rsidP="008E343C">
      <w:pPr>
        <w:pStyle w:val="ListParagraph"/>
        <w:numPr>
          <w:ilvl w:val="0"/>
          <w:numId w:val="17"/>
        </w:numPr>
        <w:spacing w:after="0" w:line="100" w:lineRule="atLeast"/>
        <w:rPr>
          <w:rFonts w:ascii="Arial" w:hAnsi="Arial" w:cs="Arial"/>
          <w:sz w:val="24"/>
          <w:szCs w:val="24"/>
          <w:lang w:eastAsia="en-CA"/>
        </w:rPr>
      </w:pPr>
      <w:r w:rsidRPr="008E343C">
        <w:rPr>
          <w:rFonts w:ascii="Arial" w:hAnsi="Arial" w:cs="Arial"/>
          <w:sz w:val="24"/>
          <w:szCs w:val="24"/>
          <w:lang w:eastAsia="en-CA"/>
        </w:rPr>
        <w:t xml:space="preserve">In Task 1 you will case and APR Request to be generate and observe the ARP Reply </w:t>
      </w:r>
    </w:p>
    <w:p w14:paraId="01432A0D" w14:textId="77777777" w:rsidR="00C77971" w:rsidRPr="008E343C" w:rsidRDefault="00C77971" w:rsidP="008E343C">
      <w:pPr>
        <w:pStyle w:val="ListParagraph"/>
        <w:numPr>
          <w:ilvl w:val="0"/>
          <w:numId w:val="17"/>
        </w:numPr>
        <w:spacing w:after="0" w:line="100" w:lineRule="atLeast"/>
        <w:rPr>
          <w:rFonts w:ascii="Arial" w:hAnsi="Arial" w:cs="Arial"/>
          <w:sz w:val="24"/>
          <w:szCs w:val="24"/>
          <w:lang w:eastAsia="en-CA"/>
        </w:rPr>
      </w:pPr>
      <w:r w:rsidRPr="008E343C">
        <w:rPr>
          <w:rFonts w:ascii="Arial" w:hAnsi="Arial" w:cs="Arial"/>
          <w:sz w:val="24"/>
          <w:szCs w:val="24"/>
          <w:lang w:eastAsia="en-CA"/>
        </w:rPr>
        <w:t>In Task 2 you will create and send an IP packet to your partners and observe the response</w:t>
      </w:r>
    </w:p>
    <w:p w14:paraId="08B0E13C" w14:textId="77777777" w:rsidR="00C77971" w:rsidRPr="008E343C" w:rsidRDefault="00C77971" w:rsidP="008E343C">
      <w:pPr>
        <w:pStyle w:val="ListParagraph"/>
        <w:numPr>
          <w:ilvl w:val="0"/>
          <w:numId w:val="17"/>
        </w:numPr>
        <w:spacing w:after="0" w:line="100" w:lineRule="atLeast"/>
        <w:rPr>
          <w:rFonts w:ascii="Arial" w:hAnsi="Arial" w:cs="Arial"/>
          <w:sz w:val="24"/>
          <w:szCs w:val="24"/>
          <w:lang w:eastAsia="en-CA"/>
        </w:rPr>
      </w:pPr>
      <w:r w:rsidRPr="008E343C">
        <w:rPr>
          <w:rFonts w:ascii="Arial" w:hAnsi="Arial" w:cs="Arial"/>
          <w:sz w:val="24"/>
          <w:szCs w:val="24"/>
          <w:lang w:eastAsia="en-CA"/>
        </w:rPr>
        <w:t xml:space="preserve">In Task 3 you will configure a router and create a network with two separate segments and </w:t>
      </w:r>
      <w:r>
        <w:rPr>
          <w:rFonts w:ascii="Arial" w:hAnsi="Arial" w:cs="Arial"/>
          <w:sz w:val="24"/>
          <w:szCs w:val="24"/>
          <w:lang w:eastAsia="en-CA"/>
        </w:rPr>
        <w:t xml:space="preserve">in Task 4 </w:t>
      </w:r>
      <w:r w:rsidRPr="008E343C">
        <w:rPr>
          <w:rFonts w:ascii="Arial" w:hAnsi="Arial" w:cs="Arial"/>
          <w:sz w:val="24"/>
          <w:szCs w:val="24"/>
          <w:lang w:eastAsia="en-CA"/>
        </w:rPr>
        <w:t>you will craft a packet and send it to your partners.</w:t>
      </w:r>
    </w:p>
    <w:p w14:paraId="04BD6A3B" w14:textId="77777777" w:rsidR="00C77971" w:rsidRPr="00DF79AD" w:rsidRDefault="00C77971">
      <w:pPr>
        <w:spacing w:after="0" w:line="100" w:lineRule="atLeast"/>
        <w:rPr>
          <w:rFonts w:ascii="Arial" w:hAnsi="Arial" w:cs="Arial"/>
          <w:sz w:val="24"/>
          <w:szCs w:val="24"/>
          <w:lang w:eastAsia="en-CA"/>
        </w:rPr>
      </w:pPr>
    </w:p>
    <w:p w14:paraId="71A11795" w14:textId="77777777" w:rsidR="00C77971" w:rsidRPr="00DF79AD" w:rsidRDefault="00B8787E">
      <w:pPr>
        <w:spacing w:after="0" w:line="100" w:lineRule="atLeast"/>
        <w:rPr>
          <w:rFonts w:ascii="Arial" w:hAnsi="Arial" w:cs="Arial"/>
        </w:rPr>
      </w:pPr>
      <w:r>
        <w:rPr>
          <w:rFonts w:ascii="Arial" w:hAnsi="Arial" w:cs="Arial"/>
          <w:noProof/>
          <w:lang w:eastAsia="en-CA"/>
        </w:rPr>
        <w:pict w14:anchorId="7C39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288.9pt;height:57.25pt;visibility:visible">
            <v:imagedata r:id="rId8" o:title=""/>
          </v:shape>
        </w:pict>
      </w:r>
    </w:p>
    <w:p w14:paraId="4C12B5E3" w14:textId="77777777" w:rsidR="00C77971" w:rsidRPr="00DF79AD" w:rsidRDefault="00C77971" w:rsidP="00565344">
      <w:pPr>
        <w:pStyle w:val="Heading1"/>
        <w:rPr>
          <w:rFonts w:ascii="Arial" w:hAnsi="Arial" w:cs="Arial"/>
        </w:rPr>
      </w:pPr>
      <w:r w:rsidRPr="00DF79AD">
        <w:rPr>
          <w:rFonts w:ascii="Arial" w:hAnsi="Arial" w:cs="Arial"/>
          <w:lang w:eastAsia="en-CA"/>
        </w:rPr>
        <w:t>Task 1 – Build the network and test reachability</w:t>
      </w:r>
    </w:p>
    <w:p w14:paraId="04D8A65A" w14:textId="77777777" w:rsidR="00C77971" w:rsidRPr="00DF79AD" w:rsidRDefault="00C77971" w:rsidP="00565344">
      <w:pPr>
        <w:pStyle w:val="ListParagraph"/>
        <w:numPr>
          <w:ilvl w:val="0"/>
          <w:numId w:val="2"/>
        </w:numPr>
        <w:spacing w:after="0" w:line="100" w:lineRule="atLeast"/>
        <w:rPr>
          <w:rFonts w:ascii="Arial" w:hAnsi="Arial" w:cs="Arial"/>
          <w:b/>
          <w:bCs/>
        </w:rPr>
      </w:pPr>
      <w:r w:rsidRPr="00DF79AD">
        <w:rPr>
          <w:rFonts w:ascii="Arial" w:hAnsi="Arial" w:cs="Arial"/>
          <w:b/>
          <w:bCs/>
        </w:rPr>
        <w:t>Disable your wireless NIC (don’t’ just turn it off, disable it) and turn your firewall(s) off</w:t>
      </w:r>
    </w:p>
    <w:p w14:paraId="067278DB" w14:textId="77777777" w:rsidR="00C77971" w:rsidRPr="00DF79AD" w:rsidRDefault="00C77971" w:rsidP="00565344">
      <w:pPr>
        <w:pStyle w:val="ListParagraph"/>
        <w:numPr>
          <w:ilvl w:val="0"/>
          <w:numId w:val="2"/>
        </w:numPr>
        <w:spacing w:after="0" w:line="100" w:lineRule="atLeast"/>
        <w:rPr>
          <w:rFonts w:ascii="Arial" w:hAnsi="Arial" w:cs="Arial"/>
        </w:rPr>
      </w:pPr>
      <w:r w:rsidRPr="00DF79AD">
        <w:rPr>
          <w:rFonts w:ascii="Arial" w:hAnsi="Arial" w:cs="Arial"/>
          <w:sz w:val="24"/>
          <w:szCs w:val="24"/>
          <w:lang w:eastAsia="en-CA"/>
        </w:rPr>
        <w:t>Working with a partner, connect your PCs to the Linksys router. For this task we are only using the router as a switch so connect PC1 to Ethernet port 1, PC2 to Ethernet port 2 and if required PC3 to Ethernet port3, using the correct type of cable.</w:t>
      </w:r>
    </w:p>
    <w:p w14:paraId="709318D6" w14:textId="77777777" w:rsidR="00C77971" w:rsidRPr="00DF79AD" w:rsidRDefault="00B8787E" w:rsidP="00565344">
      <w:pPr>
        <w:pStyle w:val="ListParagraph"/>
        <w:spacing w:after="0" w:line="100" w:lineRule="atLeast"/>
        <w:ind w:left="1080"/>
        <w:rPr>
          <w:rFonts w:ascii="Arial" w:hAnsi="Arial" w:cs="Arial"/>
        </w:rPr>
      </w:pPr>
      <w:r>
        <w:rPr>
          <w:rFonts w:ascii="Arial" w:hAnsi="Arial" w:cs="Arial"/>
          <w:noProof/>
          <w:lang w:eastAsia="en-CA"/>
        </w:rPr>
        <w:pict w14:anchorId="368D90FE">
          <v:shape id="Picture 1" o:spid="_x0000_i1026" type="#_x0000_t75" style="width:199.4pt;height:2in;visibility:visible">
            <v:imagedata r:id="rId9" o:title=""/>
          </v:shape>
        </w:pict>
      </w:r>
    </w:p>
    <w:p w14:paraId="562CBB2F" w14:textId="77777777" w:rsidR="00C77971" w:rsidRPr="00DF79AD" w:rsidRDefault="00C77971" w:rsidP="00565344">
      <w:pPr>
        <w:pStyle w:val="ListParagraph"/>
        <w:numPr>
          <w:ilvl w:val="0"/>
          <w:numId w:val="2"/>
        </w:numPr>
        <w:spacing w:after="0"/>
        <w:rPr>
          <w:rFonts w:ascii="Arial" w:hAnsi="Arial" w:cs="Arial"/>
        </w:rPr>
      </w:pPr>
      <w:r w:rsidRPr="00DF79AD">
        <w:rPr>
          <w:rFonts w:ascii="Arial" w:hAnsi="Arial" w:cs="Arial"/>
          <w:color w:val="000000"/>
          <w:sz w:val="24"/>
          <w:szCs w:val="24"/>
          <w:lang w:val="en-US"/>
        </w:rPr>
        <w:t xml:space="preserve">Configure your PC's IP address </w:t>
      </w:r>
      <w:r>
        <w:rPr>
          <w:rFonts w:ascii="Arial" w:hAnsi="Arial" w:cs="Arial"/>
          <w:color w:val="000000"/>
          <w:sz w:val="24"/>
          <w:szCs w:val="24"/>
          <w:lang w:val="en-US"/>
        </w:rPr>
        <w:t>(for your</w:t>
      </w:r>
      <w:r w:rsidRPr="00DF79AD">
        <w:rPr>
          <w:rFonts w:ascii="Arial" w:hAnsi="Arial" w:cs="Arial"/>
          <w:color w:val="000000"/>
          <w:sz w:val="24"/>
          <w:szCs w:val="24"/>
          <w:lang w:val="en-US"/>
        </w:rPr>
        <w:t xml:space="preserve"> Ethernet interface) as follows. </w:t>
      </w:r>
    </w:p>
    <w:p w14:paraId="0D15D437" w14:textId="77777777" w:rsidR="00C77971" w:rsidRPr="00DF79AD" w:rsidRDefault="00C77971" w:rsidP="00565344">
      <w:pPr>
        <w:pStyle w:val="ListParagraph"/>
        <w:numPr>
          <w:ilvl w:val="1"/>
          <w:numId w:val="2"/>
        </w:numPr>
        <w:spacing w:after="0"/>
        <w:rPr>
          <w:rFonts w:ascii="Arial" w:hAnsi="Arial" w:cs="Arial"/>
        </w:rPr>
      </w:pPr>
      <w:r w:rsidRPr="00DF79AD">
        <w:rPr>
          <w:rFonts w:ascii="Arial" w:hAnsi="Arial" w:cs="Arial"/>
          <w:color w:val="000000"/>
          <w:sz w:val="24"/>
          <w:szCs w:val="24"/>
          <w:lang w:val="en-US"/>
        </w:rPr>
        <w:t>PC 1</w:t>
      </w:r>
    </w:p>
    <w:p w14:paraId="197B092A"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IP address :192.168.3.1</w:t>
      </w:r>
    </w:p>
    <w:p w14:paraId="201B592A"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Subnet mask: 255.255.255.0</w:t>
      </w:r>
    </w:p>
    <w:p w14:paraId="54386FFB"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Default gateway:  Leave blank for now</w:t>
      </w:r>
    </w:p>
    <w:p w14:paraId="142CD437" w14:textId="77777777" w:rsidR="00C77971" w:rsidRPr="00DF79AD" w:rsidRDefault="00C77971" w:rsidP="00565344">
      <w:pPr>
        <w:pStyle w:val="ListParagraph"/>
        <w:numPr>
          <w:ilvl w:val="1"/>
          <w:numId w:val="2"/>
        </w:numPr>
        <w:spacing w:after="0"/>
        <w:rPr>
          <w:rFonts w:ascii="Arial" w:hAnsi="Arial" w:cs="Arial"/>
        </w:rPr>
      </w:pPr>
      <w:r w:rsidRPr="00DF79AD">
        <w:rPr>
          <w:rFonts w:ascii="Arial" w:hAnsi="Arial" w:cs="Arial"/>
          <w:color w:val="000000"/>
          <w:sz w:val="24"/>
          <w:szCs w:val="24"/>
          <w:lang w:val="en-US"/>
        </w:rPr>
        <w:t>PC 2</w:t>
      </w:r>
    </w:p>
    <w:p w14:paraId="16D60844"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IP address :192.168.3.2</w:t>
      </w:r>
    </w:p>
    <w:p w14:paraId="2C07DAB7"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Subnet mask: 255.255.255.0</w:t>
      </w:r>
    </w:p>
    <w:p w14:paraId="445E794B"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Default gateway:  Leave blank for now</w:t>
      </w:r>
    </w:p>
    <w:p w14:paraId="776011C7" w14:textId="77777777" w:rsidR="00C77971" w:rsidRPr="00DF79AD" w:rsidRDefault="00C77971" w:rsidP="00565344">
      <w:pPr>
        <w:pStyle w:val="ListParagraph"/>
        <w:numPr>
          <w:ilvl w:val="1"/>
          <w:numId w:val="2"/>
        </w:numPr>
        <w:spacing w:after="0"/>
        <w:rPr>
          <w:rFonts w:ascii="Arial" w:hAnsi="Arial" w:cs="Arial"/>
        </w:rPr>
      </w:pPr>
      <w:r w:rsidRPr="00DF79AD">
        <w:rPr>
          <w:rFonts w:ascii="Arial" w:hAnsi="Arial" w:cs="Arial"/>
          <w:color w:val="000000"/>
          <w:sz w:val="24"/>
          <w:szCs w:val="24"/>
          <w:lang w:val="en-US"/>
        </w:rPr>
        <w:t>PC 3 (if needed)</w:t>
      </w:r>
    </w:p>
    <w:p w14:paraId="3B96EFD6"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IP address :192.168.3.3</w:t>
      </w:r>
    </w:p>
    <w:p w14:paraId="287BB7FD"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Subnet mask: 255.255.255.0</w:t>
      </w:r>
    </w:p>
    <w:p w14:paraId="2D4E372F" w14:textId="77777777" w:rsidR="00C77971" w:rsidRPr="006F47F8"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Default gateway:  Leave blank for now</w:t>
      </w:r>
    </w:p>
    <w:p w14:paraId="2CA7CA7C" w14:textId="77777777" w:rsidR="00C77971" w:rsidRDefault="00C77971" w:rsidP="006F47F8">
      <w:pPr>
        <w:spacing w:after="0"/>
        <w:rPr>
          <w:rFonts w:ascii="Arial" w:hAnsi="Arial" w:cs="Arial"/>
        </w:rPr>
      </w:pPr>
    </w:p>
    <w:p w14:paraId="3C0FCAAB" w14:textId="77777777" w:rsidR="00C77971" w:rsidRDefault="00C77971" w:rsidP="00167176">
      <w:pPr>
        <w:spacing w:after="0"/>
        <w:ind w:left="568"/>
        <w:rPr>
          <w:rFonts w:ascii="Arial" w:hAnsi="Arial" w:cs="Arial"/>
        </w:rPr>
      </w:pPr>
      <w:r>
        <w:rPr>
          <w:rFonts w:ascii="Arial" w:hAnsi="Arial" w:cs="Arial"/>
        </w:rPr>
        <w:lastRenderedPageBreak/>
        <w:t xml:space="preserve">From a Windows command prompt, type in </w:t>
      </w:r>
      <w:r w:rsidRPr="006F47F8">
        <w:rPr>
          <w:rFonts w:ascii="Arial" w:hAnsi="Arial" w:cs="Arial"/>
          <w:b/>
          <w:bCs/>
          <w:i/>
          <w:iCs/>
        </w:rPr>
        <w:t xml:space="preserve">ipconfig </w:t>
      </w:r>
      <w:r>
        <w:rPr>
          <w:rFonts w:ascii="Arial" w:hAnsi="Arial" w:cs="Arial"/>
        </w:rPr>
        <w:t>to verify IP address on Ethernet interface corresponds to the address above.</w:t>
      </w:r>
    </w:p>
    <w:p w14:paraId="44DED0DF" w14:textId="77777777" w:rsidR="00C77971" w:rsidRPr="006F47F8" w:rsidRDefault="00C77971" w:rsidP="00167176">
      <w:pPr>
        <w:spacing w:after="0"/>
        <w:ind w:left="568"/>
        <w:rPr>
          <w:rFonts w:ascii="Arial" w:hAnsi="Arial" w:cs="Arial"/>
        </w:rPr>
      </w:pPr>
    </w:p>
    <w:p w14:paraId="32FFD12E" w14:textId="77777777" w:rsidR="00C77971" w:rsidRPr="00DF79AD" w:rsidRDefault="00C77971" w:rsidP="00565344">
      <w:pPr>
        <w:pStyle w:val="ListParagraph"/>
        <w:numPr>
          <w:ilvl w:val="0"/>
          <w:numId w:val="2"/>
        </w:numPr>
        <w:spacing w:after="0"/>
        <w:rPr>
          <w:rFonts w:ascii="Arial" w:hAnsi="Arial" w:cs="Arial"/>
        </w:rPr>
      </w:pPr>
      <w:r w:rsidRPr="00DF79AD">
        <w:rPr>
          <w:rFonts w:ascii="Arial" w:hAnsi="Arial" w:cs="Arial"/>
          <w:color w:val="000000"/>
          <w:sz w:val="24"/>
          <w:szCs w:val="24"/>
          <w:lang w:val="en-US"/>
        </w:rPr>
        <w:t xml:space="preserve">You will now capture an ARP request and an ARP reply. On each PC open a cmd prompt (make sure you open it as “Administrator”). </w:t>
      </w:r>
    </w:p>
    <w:p w14:paraId="1B08A735" w14:textId="77777777" w:rsidR="00C77971" w:rsidRPr="00DF79AD" w:rsidRDefault="00C77971" w:rsidP="00565344">
      <w:pPr>
        <w:pStyle w:val="ListParagraph"/>
        <w:numPr>
          <w:ilvl w:val="1"/>
          <w:numId w:val="2"/>
        </w:numPr>
        <w:spacing w:after="0"/>
        <w:rPr>
          <w:rFonts w:ascii="Arial" w:hAnsi="Arial" w:cs="Arial"/>
        </w:rPr>
      </w:pPr>
      <w:r w:rsidRPr="00DF79AD">
        <w:rPr>
          <w:rFonts w:ascii="Arial" w:hAnsi="Arial" w:cs="Arial"/>
          <w:color w:val="000000"/>
          <w:sz w:val="24"/>
          <w:szCs w:val="24"/>
          <w:lang w:val="en-US"/>
        </w:rPr>
        <w:t>Start a Wireshark capture, then in the command prompt type the following 3 commands, one per line</w:t>
      </w:r>
    </w:p>
    <w:p w14:paraId="36035965" w14:textId="77777777" w:rsidR="00C77971" w:rsidRPr="008E343C" w:rsidRDefault="00C77971" w:rsidP="008E343C">
      <w:pPr>
        <w:pStyle w:val="ListParagraph"/>
        <w:numPr>
          <w:ilvl w:val="2"/>
          <w:numId w:val="2"/>
        </w:numPr>
        <w:spacing w:after="0"/>
        <w:rPr>
          <w:rFonts w:ascii="Arial" w:hAnsi="Arial" w:cs="Arial"/>
        </w:rPr>
      </w:pPr>
      <w:r w:rsidRPr="00DF79AD">
        <w:rPr>
          <w:rFonts w:ascii="Arial" w:hAnsi="Arial" w:cs="Arial"/>
          <w:color w:val="000000"/>
          <w:sz w:val="24"/>
          <w:szCs w:val="24"/>
          <w:lang w:val="en-US"/>
        </w:rPr>
        <w:t>arp –d</w:t>
      </w:r>
    </w:p>
    <w:p w14:paraId="398959EC" w14:textId="77777777" w:rsidR="00C77971" w:rsidRPr="008E343C"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Ping 192.168.3.X (where X is one of your partners IP)</w:t>
      </w:r>
    </w:p>
    <w:p w14:paraId="654B9197" w14:textId="77777777" w:rsidR="00C77971" w:rsidRPr="00DF79AD" w:rsidRDefault="00C77971" w:rsidP="00565344">
      <w:pPr>
        <w:pStyle w:val="ListParagraph"/>
        <w:numPr>
          <w:ilvl w:val="2"/>
          <w:numId w:val="2"/>
        </w:numPr>
        <w:spacing w:after="0"/>
        <w:rPr>
          <w:rFonts w:ascii="Arial" w:hAnsi="Arial" w:cs="Arial"/>
        </w:rPr>
      </w:pPr>
      <w:r w:rsidRPr="00DF79AD">
        <w:rPr>
          <w:rFonts w:ascii="Arial" w:hAnsi="Arial" w:cs="Arial"/>
          <w:color w:val="000000"/>
          <w:sz w:val="24"/>
          <w:szCs w:val="24"/>
          <w:lang w:val="en-US"/>
        </w:rPr>
        <w:t>arp –a</w:t>
      </w:r>
    </w:p>
    <w:p w14:paraId="1F1D4C69" w14:textId="77777777" w:rsidR="00C77971" w:rsidRPr="00DF79AD" w:rsidRDefault="00C77971" w:rsidP="00565344">
      <w:pPr>
        <w:pStyle w:val="ListParagraph"/>
        <w:numPr>
          <w:ilvl w:val="1"/>
          <w:numId w:val="2"/>
        </w:numPr>
        <w:spacing w:after="0"/>
        <w:rPr>
          <w:rFonts w:ascii="Arial" w:hAnsi="Arial" w:cs="Arial"/>
        </w:rPr>
      </w:pPr>
      <w:r w:rsidRPr="00DF79AD">
        <w:rPr>
          <w:rFonts w:ascii="Arial" w:hAnsi="Arial" w:cs="Arial"/>
          <w:color w:val="000000"/>
          <w:sz w:val="24"/>
          <w:szCs w:val="24"/>
          <w:lang w:val="en-US"/>
        </w:rPr>
        <w:t xml:space="preserve">Stop the capture and </w:t>
      </w:r>
      <w:r w:rsidRPr="000F1394">
        <w:rPr>
          <w:rFonts w:ascii="Arial" w:hAnsi="Arial" w:cs="Arial"/>
          <w:b/>
          <w:bCs/>
          <w:color w:val="000000"/>
          <w:sz w:val="24"/>
          <w:szCs w:val="24"/>
          <w:lang w:val="en-US"/>
        </w:rPr>
        <w:t>save</w:t>
      </w:r>
      <w:r w:rsidRPr="00DF79AD">
        <w:rPr>
          <w:rFonts w:ascii="Arial" w:hAnsi="Arial" w:cs="Arial"/>
          <w:color w:val="000000"/>
          <w:sz w:val="24"/>
          <w:szCs w:val="24"/>
          <w:lang w:val="en-US"/>
        </w:rPr>
        <w:t xml:space="preserve"> it as </w:t>
      </w:r>
      <w:r w:rsidRPr="000F1394">
        <w:rPr>
          <w:rFonts w:ascii="Arial" w:hAnsi="Arial" w:cs="Arial"/>
          <w:b/>
          <w:bCs/>
          <w:sz w:val="24"/>
          <w:szCs w:val="24"/>
        </w:rPr>
        <w:t>Lab6-Task1.pcap</w:t>
      </w:r>
    </w:p>
    <w:p w14:paraId="420929F7" w14:textId="77777777" w:rsidR="00C77971" w:rsidRPr="00DF79AD" w:rsidRDefault="00C77971" w:rsidP="00565344">
      <w:pPr>
        <w:pStyle w:val="Heading2"/>
        <w:numPr>
          <w:ilvl w:val="0"/>
          <w:numId w:val="0"/>
        </w:numPr>
        <w:rPr>
          <w:rFonts w:ascii="Arial" w:hAnsi="Arial" w:cs="Arial"/>
        </w:rPr>
      </w:pPr>
      <w:r w:rsidRPr="00DF79AD">
        <w:rPr>
          <w:rFonts w:ascii="Arial" w:hAnsi="Arial" w:cs="Arial"/>
        </w:rPr>
        <w:t>Checkpoint 1: Show the Wireshark capture to the instructor, filter to show only ARP messages</w:t>
      </w:r>
    </w:p>
    <w:p w14:paraId="749BD00E" w14:textId="77777777" w:rsidR="00C77971" w:rsidRPr="00DF79AD" w:rsidRDefault="00C77971" w:rsidP="00565344">
      <w:pPr>
        <w:pStyle w:val="ListParagraph"/>
        <w:spacing w:after="0"/>
        <w:ind w:left="928"/>
        <w:rPr>
          <w:rFonts w:ascii="Arial" w:hAnsi="Arial" w:cs="Arial"/>
        </w:rPr>
      </w:pPr>
    </w:p>
    <w:p w14:paraId="1889956F" w14:textId="77777777" w:rsidR="00C77971" w:rsidRPr="00DF79AD" w:rsidRDefault="00C77971">
      <w:pPr>
        <w:pStyle w:val="Heading1"/>
        <w:rPr>
          <w:rFonts w:ascii="Arial" w:hAnsi="Arial" w:cs="Arial"/>
        </w:rPr>
      </w:pPr>
      <w:r w:rsidRPr="00DF79AD">
        <w:rPr>
          <w:rFonts w:ascii="Arial" w:hAnsi="Arial" w:cs="Arial"/>
          <w:lang w:eastAsia="en-CA"/>
        </w:rPr>
        <w:t>Task 2 – Craft an IP packet using xcap</w:t>
      </w:r>
    </w:p>
    <w:p w14:paraId="71368FF9" w14:textId="77777777" w:rsidR="00C77971" w:rsidRPr="00DF79AD" w:rsidRDefault="00C77971" w:rsidP="00D944AA">
      <w:pPr>
        <w:pStyle w:val="ListParagraph"/>
        <w:spacing w:after="0"/>
        <w:ind w:left="2520"/>
        <w:rPr>
          <w:rFonts w:ascii="Arial" w:hAnsi="Arial" w:cs="Arial"/>
        </w:rPr>
      </w:pPr>
    </w:p>
    <w:p w14:paraId="553E3CB1" w14:textId="77777777" w:rsidR="00C77971" w:rsidRPr="00DF79AD" w:rsidRDefault="00C77971" w:rsidP="00520120">
      <w:pPr>
        <w:pStyle w:val="ListParagraph"/>
        <w:numPr>
          <w:ilvl w:val="0"/>
          <w:numId w:val="18"/>
        </w:numPr>
        <w:spacing w:after="0"/>
        <w:rPr>
          <w:rFonts w:ascii="Arial" w:hAnsi="Arial" w:cs="Arial"/>
        </w:rPr>
      </w:pPr>
      <w:r w:rsidRPr="00DF79AD">
        <w:rPr>
          <w:rFonts w:ascii="Arial" w:hAnsi="Arial" w:cs="Arial"/>
          <w:sz w:val="24"/>
          <w:szCs w:val="24"/>
        </w:rPr>
        <w:t xml:space="preserve">Launch xcap Packet Builder. Select your Ethernet Interface and start it (see Lab 04) </w:t>
      </w:r>
      <w:r w:rsidRPr="00DF79AD">
        <w:rPr>
          <w:rFonts w:ascii="Arial" w:hAnsi="Arial" w:cs="Arial"/>
          <w:color w:val="1F497D"/>
          <w:sz w:val="24"/>
          <w:szCs w:val="24"/>
          <w:lang w:val="en-US"/>
        </w:rPr>
        <w:t xml:space="preserve"> </w:t>
      </w:r>
    </w:p>
    <w:p w14:paraId="4FAB283E" w14:textId="77777777" w:rsidR="00C77971" w:rsidRPr="00DF79AD" w:rsidRDefault="00C77971" w:rsidP="00520120">
      <w:pPr>
        <w:pStyle w:val="ListParagraph"/>
        <w:numPr>
          <w:ilvl w:val="0"/>
          <w:numId w:val="18"/>
        </w:numPr>
        <w:tabs>
          <w:tab w:val="left" w:pos="1996"/>
        </w:tabs>
        <w:spacing w:after="0"/>
        <w:rPr>
          <w:rFonts w:ascii="Arial" w:hAnsi="Arial" w:cs="Arial"/>
        </w:rPr>
      </w:pPr>
      <w:r w:rsidRPr="00DF79AD">
        <w:rPr>
          <w:rFonts w:ascii="Arial" w:hAnsi="Arial" w:cs="Arial"/>
          <w:sz w:val="24"/>
          <w:szCs w:val="24"/>
        </w:rPr>
        <w:t>Create a new packet group, call it Lab 06</w:t>
      </w:r>
    </w:p>
    <w:p w14:paraId="7433B979" w14:textId="77777777" w:rsidR="00C77971" w:rsidRPr="00DF79AD" w:rsidRDefault="00C77971" w:rsidP="00520120">
      <w:pPr>
        <w:pStyle w:val="ListParagraph"/>
        <w:numPr>
          <w:ilvl w:val="0"/>
          <w:numId w:val="18"/>
        </w:numPr>
        <w:tabs>
          <w:tab w:val="left" w:pos="1996"/>
        </w:tabs>
        <w:spacing w:after="0"/>
        <w:rPr>
          <w:rFonts w:ascii="Arial" w:hAnsi="Arial" w:cs="Arial"/>
        </w:rPr>
      </w:pPr>
      <w:r w:rsidRPr="00DF79AD">
        <w:rPr>
          <w:rFonts w:ascii="Arial" w:hAnsi="Arial" w:cs="Arial"/>
          <w:sz w:val="24"/>
          <w:szCs w:val="24"/>
        </w:rPr>
        <w:t>You are now going to craft and send an IP packet to each of your partners.</w:t>
      </w:r>
    </w:p>
    <w:p w14:paraId="7F5F46D2" w14:textId="77777777" w:rsidR="00C77971" w:rsidRPr="00DF79AD" w:rsidRDefault="00C77971" w:rsidP="00520120">
      <w:pPr>
        <w:pStyle w:val="ListParagraph"/>
        <w:numPr>
          <w:ilvl w:val="0"/>
          <w:numId w:val="18"/>
        </w:numPr>
        <w:tabs>
          <w:tab w:val="left" w:pos="1996"/>
        </w:tabs>
        <w:spacing w:after="0"/>
        <w:rPr>
          <w:rFonts w:ascii="Arial" w:hAnsi="Arial" w:cs="Arial"/>
        </w:rPr>
      </w:pPr>
      <w:r w:rsidRPr="00DF79AD">
        <w:rPr>
          <w:rFonts w:ascii="Arial" w:hAnsi="Arial" w:cs="Arial"/>
          <w:sz w:val="24"/>
          <w:szCs w:val="24"/>
        </w:rPr>
        <w:t>Create a new packet, call it Task</w:t>
      </w:r>
      <w:r>
        <w:rPr>
          <w:rFonts w:ascii="Arial" w:hAnsi="Arial" w:cs="Arial"/>
          <w:sz w:val="24"/>
          <w:szCs w:val="24"/>
        </w:rPr>
        <w:t>2</w:t>
      </w:r>
      <w:r w:rsidRPr="00DF79AD">
        <w:rPr>
          <w:rFonts w:ascii="Arial" w:hAnsi="Arial" w:cs="Arial"/>
          <w:sz w:val="24"/>
          <w:szCs w:val="24"/>
        </w:rPr>
        <w:t>.1, double click on the packet and complete the packet as follows:</w:t>
      </w:r>
    </w:p>
    <w:p w14:paraId="052CEDD7" w14:textId="77777777" w:rsidR="00C77971" w:rsidRPr="00DF79AD" w:rsidRDefault="00C77971" w:rsidP="00E85046">
      <w:pPr>
        <w:pStyle w:val="ListParagraph"/>
        <w:numPr>
          <w:ilvl w:val="1"/>
          <w:numId w:val="10"/>
        </w:numPr>
        <w:tabs>
          <w:tab w:val="left" w:pos="1996"/>
        </w:tabs>
        <w:spacing w:after="0"/>
        <w:rPr>
          <w:rFonts w:ascii="Arial" w:hAnsi="Arial" w:cs="Arial"/>
        </w:rPr>
      </w:pPr>
      <w:r w:rsidRPr="00DF79AD">
        <w:rPr>
          <w:rFonts w:ascii="Arial" w:hAnsi="Arial" w:cs="Arial"/>
          <w:sz w:val="24"/>
          <w:szCs w:val="24"/>
        </w:rPr>
        <w:t>Ethernet</w:t>
      </w:r>
    </w:p>
    <w:p w14:paraId="27ACF4D9"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 xml:space="preserve">Destination MAC: </w:t>
      </w:r>
      <w:r w:rsidRPr="00DF79AD">
        <w:rPr>
          <w:rFonts w:ascii="Arial" w:hAnsi="Arial" w:cs="Arial"/>
          <w:i/>
          <w:iCs/>
          <w:sz w:val="24"/>
          <w:szCs w:val="24"/>
        </w:rPr>
        <w:t>your partners MAC</w:t>
      </w:r>
    </w:p>
    <w:p w14:paraId="3139F4F6"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 xml:space="preserve">Source MAC: </w:t>
      </w:r>
      <w:r w:rsidRPr="00DF79AD">
        <w:rPr>
          <w:rFonts w:ascii="Arial" w:hAnsi="Arial" w:cs="Arial"/>
          <w:i/>
          <w:iCs/>
          <w:sz w:val="24"/>
          <w:szCs w:val="24"/>
        </w:rPr>
        <w:t>your MAC address</w:t>
      </w:r>
    </w:p>
    <w:p w14:paraId="177749D3"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Type: Select 0x0800 (IPv4) from the drop down list</w:t>
      </w:r>
    </w:p>
    <w:p w14:paraId="5657EFEE"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Leave “Append FCS at the end of packet” unchecked</w:t>
      </w:r>
    </w:p>
    <w:p w14:paraId="069C53DB"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Click Next</w:t>
      </w:r>
    </w:p>
    <w:p w14:paraId="3649BC98" w14:textId="77777777" w:rsidR="00C77971" w:rsidRPr="00DF79AD" w:rsidRDefault="00C77971" w:rsidP="00E85046">
      <w:pPr>
        <w:pStyle w:val="ListParagraph"/>
        <w:numPr>
          <w:ilvl w:val="1"/>
          <w:numId w:val="10"/>
        </w:numPr>
        <w:tabs>
          <w:tab w:val="left" w:pos="1996"/>
        </w:tabs>
        <w:spacing w:after="0"/>
        <w:rPr>
          <w:rFonts w:ascii="Arial" w:hAnsi="Arial" w:cs="Arial"/>
        </w:rPr>
      </w:pPr>
      <w:r w:rsidRPr="00DF79AD">
        <w:rPr>
          <w:rFonts w:ascii="Arial" w:hAnsi="Arial" w:cs="Arial"/>
          <w:sz w:val="24"/>
          <w:szCs w:val="24"/>
        </w:rPr>
        <w:t xml:space="preserve">IPv4 </w:t>
      </w:r>
    </w:p>
    <w:p w14:paraId="45D4EA5C" w14:textId="77777777" w:rsidR="00C77971" w:rsidRPr="00DF79AD" w:rsidRDefault="00C77971">
      <w:pPr>
        <w:pStyle w:val="ListParagraph"/>
        <w:numPr>
          <w:ilvl w:val="2"/>
          <w:numId w:val="10"/>
        </w:numPr>
        <w:tabs>
          <w:tab w:val="left" w:pos="1996"/>
        </w:tabs>
        <w:spacing w:after="0"/>
        <w:rPr>
          <w:rFonts w:ascii="Arial" w:hAnsi="Arial" w:cs="Arial"/>
        </w:rPr>
      </w:pPr>
      <w:r w:rsidRPr="00DF79AD">
        <w:rPr>
          <w:rFonts w:ascii="Arial" w:hAnsi="Arial" w:cs="Arial"/>
          <w:sz w:val="24"/>
          <w:szCs w:val="24"/>
        </w:rPr>
        <w:t xml:space="preserve">Version: </w:t>
      </w:r>
      <w:r w:rsidRPr="00DF79AD">
        <w:rPr>
          <w:rFonts w:ascii="Arial" w:hAnsi="Arial" w:cs="Arial"/>
          <w:i/>
          <w:iCs/>
          <w:sz w:val="24"/>
          <w:szCs w:val="24"/>
        </w:rPr>
        <w:t>should be 4</w:t>
      </w:r>
      <w:r w:rsidRPr="00DF79AD">
        <w:rPr>
          <w:rFonts w:ascii="Arial" w:hAnsi="Arial" w:cs="Arial"/>
          <w:sz w:val="24"/>
          <w:szCs w:val="24"/>
        </w:rPr>
        <w:t xml:space="preserve"> why?</w:t>
      </w:r>
    </w:p>
    <w:p w14:paraId="142FAEC8" w14:textId="77777777" w:rsidR="00C77971" w:rsidRPr="00DF79AD" w:rsidRDefault="00C77971">
      <w:pPr>
        <w:pStyle w:val="ListParagraph"/>
        <w:numPr>
          <w:ilvl w:val="2"/>
          <w:numId w:val="10"/>
        </w:numPr>
        <w:tabs>
          <w:tab w:val="left" w:pos="1996"/>
        </w:tabs>
        <w:spacing w:after="0"/>
        <w:rPr>
          <w:rFonts w:ascii="Arial" w:hAnsi="Arial" w:cs="Arial"/>
        </w:rPr>
      </w:pPr>
      <w:r w:rsidRPr="00DF79AD">
        <w:rPr>
          <w:rFonts w:ascii="Arial" w:hAnsi="Arial" w:cs="Arial"/>
          <w:sz w:val="24"/>
          <w:szCs w:val="24"/>
        </w:rPr>
        <w:t xml:space="preserve">Header Length: </w:t>
      </w:r>
      <w:r w:rsidRPr="00DF79AD">
        <w:rPr>
          <w:rFonts w:ascii="Arial" w:hAnsi="Arial" w:cs="Arial"/>
          <w:i/>
          <w:iCs/>
          <w:sz w:val="24"/>
          <w:szCs w:val="24"/>
        </w:rPr>
        <w:t>leave “Auto calculate” checked</w:t>
      </w:r>
    </w:p>
    <w:p w14:paraId="0450DC97"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 xml:space="preserve">Total Length: </w:t>
      </w:r>
      <w:r w:rsidRPr="00DF79AD">
        <w:rPr>
          <w:rFonts w:ascii="Arial" w:hAnsi="Arial" w:cs="Arial"/>
          <w:i/>
          <w:iCs/>
          <w:sz w:val="24"/>
          <w:szCs w:val="24"/>
        </w:rPr>
        <w:t>leave “Auto calculate” checked</w:t>
      </w:r>
    </w:p>
    <w:p w14:paraId="2D2B4D98"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Leave everything up to Source Address at the default values</w:t>
      </w:r>
    </w:p>
    <w:p w14:paraId="714C97A8"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 xml:space="preserve">Source Address: </w:t>
      </w:r>
      <w:r w:rsidRPr="00DF79AD">
        <w:rPr>
          <w:rFonts w:ascii="Arial" w:hAnsi="Arial" w:cs="Arial"/>
          <w:i/>
          <w:iCs/>
          <w:sz w:val="24"/>
          <w:szCs w:val="24"/>
        </w:rPr>
        <w:t xml:space="preserve">Set your IP address </w:t>
      </w:r>
    </w:p>
    <w:p w14:paraId="22630743"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 xml:space="preserve">Destination Address: </w:t>
      </w:r>
      <w:r w:rsidRPr="00DF79AD">
        <w:rPr>
          <w:rFonts w:ascii="Arial" w:hAnsi="Arial" w:cs="Arial"/>
          <w:i/>
          <w:iCs/>
          <w:sz w:val="24"/>
          <w:szCs w:val="24"/>
        </w:rPr>
        <w:t>Set to your partner’s IP</w:t>
      </w:r>
    </w:p>
    <w:p w14:paraId="4C1A594D"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Protocol: Check custom and set the value to 0xFD – why 0xFD?</w:t>
      </w:r>
    </w:p>
    <w:p w14:paraId="29E0AF26"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Leave everything else at the defaults</w:t>
      </w:r>
    </w:p>
    <w:p w14:paraId="2BAC05EB" w14:textId="77777777" w:rsidR="00C77971" w:rsidRPr="00DF79AD" w:rsidRDefault="00C77971" w:rsidP="00E85046">
      <w:pPr>
        <w:pStyle w:val="ListParagraph"/>
        <w:numPr>
          <w:ilvl w:val="2"/>
          <w:numId w:val="10"/>
        </w:numPr>
        <w:tabs>
          <w:tab w:val="left" w:pos="1996"/>
        </w:tabs>
        <w:spacing w:after="0"/>
        <w:rPr>
          <w:rFonts w:ascii="Arial" w:hAnsi="Arial" w:cs="Arial"/>
        </w:rPr>
      </w:pPr>
      <w:r w:rsidRPr="00DF79AD">
        <w:rPr>
          <w:rFonts w:ascii="Arial" w:hAnsi="Arial" w:cs="Arial"/>
          <w:sz w:val="24"/>
          <w:szCs w:val="24"/>
        </w:rPr>
        <w:t>Click next</w:t>
      </w:r>
    </w:p>
    <w:p w14:paraId="016BDC4C" w14:textId="77777777" w:rsidR="00C77971" w:rsidRPr="00DF79AD" w:rsidRDefault="00C77971" w:rsidP="00E85046">
      <w:pPr>
        <w:pStyle w:val="ListParagraph"/>
        <w:numPr>
          <w:ilvl w:val="1"/>
          <w:numId w:val="10"/>
        </w:numPr>
        <w:spacing w:before="119" w:after="119" w:line="100" w:lineRule="atLeast"/>
        <w:rPr>
          <w:rFonts w:ascii="Arial" w:hAnsi="Arial" w:cs="Arial"/>
        </w:rPr>
      </w:pPr>
      <w:r>
        <w:rPr>
          <w:rFonts w:ascii="Arial" w:hAnsi="Arial" w:cs="Arial"/>
          <w:sz w:val="24"/>
          <w:szCs w:val="24"/>
          <w:shd w:val="clear" w:color="auto" w:fill="FFFFFF"/>
          <w:lang w:eastAsia="en-CA"/>
        </w:rPr>
        <w:t>Data</w:t>
      </w:r>
    </w:p>
    <w:p w14:paraId="21EEED82" w14:textId="77777777" w:rsidR="00C77971" w:rsidRPr="00DF79AD" w:rsidRDefault="00C77971" w:rsidP="00790A15">
      <w:pPr>
        <w:pStyle w:val="ListParagraph"/>
        <w:numPr>
          <w:ilvl w:val="2"/>
          <w:numId w:val="10"/>
        </w:numPr>
        <w:tabs>
          <w:tab w:val="left" w:pos="1276"/>
        </w:tabs>
        <w:rPr>
          <w:rFonts w:ascii="Arial" w:hAnsi="Arial" w:cs="Arial"/>
        </w:rPr>
      </w:pPr>
      <w:r w:rsidRPr="00DF79AD">
        <w:rPr>
          <w:rFonts w:ascii="Arial" w:hAnsi="Arial" w:cs="Arial"/>
        </w:rPr>
        <w:t xml:space="preserve">Open “Notepad” and type a short message to your partner. Something like Hi John, How are you? from Susan. </w:t>
      </w:r>
    </w:p>
    <w:p w14:paraId="661A59E9" w14:textId="77777777" w:rsidR="00C77971" w:rsidRPr="00DF79AD" w:rsidRDefault="00C77971" w:rsidP="00790A15">
      <w:pPr>
        <w:pStyle w:val="ListParagraph"/>
        <w:numPr>
          <w:ilvl w:val="2"/>
          <w:numId w:val="10"/>
        </w:numPr>
        <w:tabs>
          <w:tab w:val="left" w:pos="1276"/>
        </w:tabs>
        <w:rPr>
          <w:rFonts w:ascii="Arial" w:hAnsi="Arial" w:cs="Arial"/>
        </w:rPr>
      </w:pPr>
      <w:r w:rsidRPr="00DF79AD">
        <w:rPr>
          <w:rFonts w:ascii="Arial" w:hAnsi="Arial" w:cs="Arial"/>
        </w:rPr>
        <w:t>Count the number of characters in your message (including spaces).</w:t>
      </w:r>
    </w:p>
    <w:p w14:paraId="1BF82224" w14:textId="77777777" w:rsidR="00C77971" w:rsidRPr="00DF79AD" w:rsidRDefault="00C77971" w:rsidP="00790A15">
      <w:pPr>
        <w:pStyle w:val="ListParagraph"/>
        <w:numPr>
          <w:ilvl w:val="2"/>
          <w:numId w:val="10"/>
        </w:numPr>
        <w:tabs>
          <w:tab w:val="left" w:pos="1276"/>
        </w:tabs>
        <w:rPr>
          <w:rFonts w:ascii="Arial" w:hAnsi="Arial" w:cs="Arial"/>
        </w:rPr>
      </w:pPr>
      <w:r w:rsidRPr="00DF79AD">
        <w:rPr>
          <w:rFonts w:ascii="Arial" w:hAnsi="Arial" w:cs="Arial"/>
        </w:rPr>
        <w:lastRenderedPageBreak/>
        <w:t>In the “Length” box enter your character count</w:t>
      </w:r>
    </w:p>
    <w:p w14:paraId="19427CD2" w14:textId="77777777" w:rsidR="00C77971" w:rsidRPr="00DF79AD" w:rsidRDefault="00C77971" w:rsidP="00790A15">
      <w:pPr>
        <w:pStyle w:val="ListParagraph"/>
        <w:numPr>
          <w:ilvl w:val="2"/>
          <w:numId w:val="10"/>
        </w:numPr>
        <w:tabs>
          <w:tab w:val="left" w:pos="1276"/>
        </w:tabs>
        <w:rPr>
          <w:rFonts w:ascii="Arial" w:hAnsi="Arial" w:cs="Arial"/>
        </w:rPr>
      </w:pPr>
      <w:r w:rsidRPr="00DF79AD">
        <w:rPr>
          <w:rFonts w:ascii="Arial" w:hAnsi="Arial" w:cs="Arial"/>
        </w:rPr>
        <w:t>Copy you message from Notepad.</w:t>
      </w:r>
    </w:p>
    <w:p w14:paraId="26BB518B" w14:textId="77777777" w:rsidR="00C77971" w:rsidRPr="00DF79AD" w:rsidRDefault="00C77971" w:rsidP="00790A15">
      <w:pPr>
        <w:pStyle w:val="ListParagraph"/>
        <w:numPr>
          <w:ilvl w:val="2"/>
          <w:numId w:val="10"/>
        </w:numPr>
        <w:tabs>
          <w:tab w:val="left" w:pos="1276"/>
        </w:tabs>
        <w:rPr>
          <w:rFonts w:ascii="Arial" w:hAnsi="Arial" w:cs="Arial"/>
        </w:rPr>
      </w:pPr>
      <w:r w:rsidRPr="00DF79AD">
        <w:rPr>
          <w:rFonts w:ascii="Arial" w:hAnsi="Arial" w:cs="Arial"/>
        </w:rPr>
        <w:t>Select all the “00”</w:t>
      </w:r>
      <w:r>
        <w:rPr>
          <w:rFonts w:ascii="Arial" w:hAnsi="Arial" w:cs="Arial"/>
        </w:rPr>
        <w:t>s</w:t>
      </w:r>
      <w:r w:rsidRPr="00DF79AD">
        <w:rPr>
          <w:rFonts w:ascii="Arial" w:hAnsi="Arial" w:cs="Arial"/>
        </w:rPr>
        <w:t xml:space="preserve"> in the data area and use CTRL-V to paste in your message. The “00”s should change to the hexadecimal numbers representing the message you typed. The right hand portion of the window should contain the ASCII text you want to send. </w:t>
      </w:r>
    </w:p>
    <w:p w14:paraId="7B33FF62" w14:textId="77777777" w:rsidR="00C77971" w:rsidRPr="00DF79AD" w:rsidRDefault="00C77971" w:rsidP="003854AB">
      <w:pPr>
        <w:pStyle w:val="ListParagraph"/>
        <w:numPr>
          <w:ilvl w:val="2"/>
          <w:numId w:val="10"/>
        </w:numPr>
        <w:tabs>
          <w:tab w:val="left" w:pos="1276"/>
        </w:tabs>
        <w:rPr>
          <w:rFonts w:ascii="Arial" w:hAnsi="Arial" w:cs="Arial"/>
        </w:rPr>
      </w:pPr>
      <w:r w:rsidRPr="00DF79AD">
        <w:rPr>
          <w:rFonts w:ascii="Arial" w:hAnsi="Arial" w:cs="Arial"/>
        </w:rPr>
        <w:t>Save your packet and then click “Close”</w:t>
      </w:r>
    </w:p>
    <w:p w14:paraId="14D95428" w14:textId="77777777" w:rsidR="00C77971" w:rsidRPr="00DF79AD" w:rsidRDefault="00C77971" w:rsidP="00520120">
      <w:pPr>
        <w:pStyle w:val="ListParagraph"/>
        <w:numPr>
          <w:ilvl w:val="0"/>
          <w:numId w:val="18"/>
        </w:numPr>
        <w:tabs>
          <w:tab w:val="left" w:pos="1276"/>
        </w:tabs>
        <w:rPr>
          <w:rFonts w:ascii="Arial" w:hAnsi="Arial" w:cs="Arial"/>
        </w:rPr>
      </w:pPr>
      <w:r w:rsidRPr="00DF79AD">
        <w:rPr>
          <w:rFonts w:ascii="Arial" w:hAnsi="Arial" w:cs="Arial"/>
          <w:sz w:val="24"/>
          <w:szCs w:val="24"/>
        </w:rPr>
        <w:t>When everyone is ready, on each computer start a Wireshark capture. Send your packets and stop and save the</w:t>
      </w:r>
      <w:r>
        <w:rPr>
          <w:rFonts w:ascii="Arial" w:hAnsi="Arial" w:cs="Arial"/>
          <w:sz w:val="24"/>
          <w:szCs w:val="24"/>
        </w:rPr>
        <w:t xml:space="preserve"> wireshark</w:t>
      </w:r>
      <w:r w:rsidRPr="00DF79AD">
        <w:rPr>
          <w:rFonts w:ascii="Arial" w:hAnsi="Arial" w:cs="Arial"/>
          <w:sz w:val="24"/>
          <w:szCs w:val="24"/>
        </w:rPr>
        <w:t xml:space="preserve"> capture (</w:t>
      </w:r>
      <w:r w:rsidRPr="000F1394">
        <w:rPr>
          <w:rFonts w:ascii="Arial" w:hAnsi="Arial" w:cs="Arial"/>
          <w:b/>
          <w:bCs/>
          <w:sz w:val="24"/>
          <w:szCs w:val="24"/>
        </w:rPr>
        <w:t>Lab6-Task2.pcap</w:t>
      </w:r>
      <w:r w:rsidRPr="00DF79AD">
        <w:rPr>
          <w:rFonts w:ascii="Arial" w:hAnsi="Arial" w:cs="Arial"/>
          <w:sz w:val="24"/>
          <w:szCs w:val="24"/>
        </w:rPr>
        <w:t>). Everyone needs to send and receive at least one packet.</w:t>
      </w:r>
    </w:p>
    <w:p w14:paraId="707E3841" w14:textId="77777777" w:rsidR="00C77971" w:rsidRPr="00DF79AD" w:rsidRDefault="00C77971" w:rsidP="00BF0F91">
      <w:pPr>
        <w:pStyle w:val="ListParagraph"/>
        <w:tabs>
          <w:tab w:val="left" w:pos="1276"/>
        </w:tabs>
        <w:ind w:left="1080"/>
        <w:rPr>
          <w:rFonts w:ascii="Arial" w:hAnsi="Arial" w:cs="Arial"/>
          <w:sz w:val="24"/>
          <w:szCs w:val="24"/>
        </w:rPr>
      </w:pPr>
    </w:p>
    <w:p w14:paraId="3540F885" w14:textId="77777777" w:rsidR="00C77971" w:rsidRPr="00DF79AD" w:rsidRDefault="00C77971" w:rsidP="00BF0F91">
      <w:pPr>
        <w:pStyle w:val="Heading2"/>
        <w:numPr>
          <w:ilvl w:val="0"/>
          <w:numId w:val="0"/>
        </w:numPr>
        <w:rPr>
          <w:rFonts w:ascii="Arial" w:hAnsi="Arial" w:cs="Arial"/>
        </w:rPr>
      </w:pPr>
      <w:r w:rsidRPr="00DF79AD">
        <w:rPr>
          <w:rFonts w:ascii="Arial" w:hAnsi="Arial" w:cs="Arial"/>
        </w:rPr>
        <w:t xml:space="preserve">Checkpoint 2: Show the crafted packet and the Wireshark capture to the instructor. </w:t>
      </w:r>
      <w:r w:rsidRPr="00DF79AD">
        <w:rPr>
          <w:rFonts w:ascii="Arial" w:hAnsi="Arial" w:cs="Arial"/>
          <w:shd w:val="clear" w:color="auto" w:fill="FFFFFF"/>
          <w:lang w:eastAsia="en-CA"/>
        </w:rPr>
        <w:t>Make sure you look for replies from your partner(s) and be ready to explain the replies.</w:t>
      </w:r>
    </w:p>
    <w:p w14:paraId="188AD72B" w14:textId="77777777" w:rsidR="00C77971" w:rsidRPr="00DF79AD" w:rsidRDefault="00C77971" w:rsidP="00BF0F91">
      <w:pPr>
        <w:pStyle w:val="ListParagraph"/>
        <w:tabs>
          <w:tab w:val="left" w:pos="1276"/>
        </w:tabs>
        <w:ind w:left="1080"/>
        <w:rPr>
          <w:rFonts w:ascii="Arial" w:hAnsi="Arial" w:cs="Arial"/>
        </w:rPr>
      </w:pPr>
    </w:p>
    <w:p w14:paraId="216D3FB9" w14:textId="77777777" w:rsidR="00C77971" w:rsidRPr="00DF79AD" w:rsidRDefault="00C77971">
      <w:pPr>
        <w:pStyle w:val="Heading1"/>
        <w:rPr>
          <w:rFonts w:ascii="Arial" w:hAnsi="Arial" w:cs="Arial"/>
        </w:rPr>
      </w:pPr>
      <w:r w:rsidRPr="00DF79AD">
        <w:rPr>
          <w:rFonts w:ascii="Arial" w:hAnsi="Arial" w:cs="Arial"/>
        </w:rPr>
        <w:t>Task 3</w:t>
      </w:r>
      <w:r>
        <w:rPr>
          <w:rFonts w:ascii="Arial" w:hAnsi="Arial" w:cs="Arial"/>
        </w:rPr>
        <w:t xml:space="preserve"> – Change Network Topology and Configure the Linksys R</w:t>
      </w:r>
      <w:r w:rsidRPr="00DF79AD">
        <w:rPr>
          <w:rFonts w:ascii="Arial" w:hAnsi="Arial" w:cs="Arial"/>
        </w:rPr>
        <w:t>outer</w:t>
      </w:r>
    </w:p>
    <w:p w14:paraId="77327166" w14:textId="77777777" w:rsidR="00C77971" w:rsidRPr="00DF79AD" w:rsidRDefault="00C77971" w:rsidP="00B87395">
      <w:pPr>
        <w:pStyle w:val="ListParagraph"/>
        <w:numPr>
          <w:ilvl w:val="0"/>
          <w:numId w:val="11"/>
        </w:numPr>
        <w:tabs>
          <w:tab w:val="left" w:pos="1080"/>
        </w:tabs>
        <w:spacing w:after="0"/>
        <w:rPr>
          <w:rFonts w:ascii="Arial" w:hAnsi="Arial" w:cs="Arial"/>
        </w:rPr>
      </w:pPr>
      <w:r w:rsidRPr="00DF79AD">
        <w:rPr>
          <w:rFonts w:ascii="Arial" w:hAnsi="Arial" w:cs="Arial"/>
          <w:sz w:val="24"/>
          <w:szCs w:val="24"/>
        </w:rPr>
        <w:t>Unplug PC1 from the router</w:t>
      </w:r>
      <w:r>
        <w:rPr>
          <w:rFonts w:ascii="Arial" w:hAnsi="Arial" w:cs="Arial"/>
          <w:sz w:val="24"/>
          <w:szCs w:val="24"/>
        </w:rPr>
        <w:t>'s</w:t>
      </w:r>
      <w:r w:rsidRPr="00DF79AD">
        <w:rPr>
          <w:rFonts w:ascii="Arial" w:hAnsi="Arial" w:cs="Arial"/>
          <w:sz w:val="24"/>
          <w:szCs w:val="24"/>
        </w:rPr>
        <w:t xml:space="preserve"> Ethernet port</w:t>
      </w:r>
      <w:r>
        <w:rPr>
          <w:rFonts w:ascii="Arial" w:hAnsi="Arial" w:cs="Arial"/>
          <w:sz w:val="24"/>
          <w:szCs w:val="24"/>
        </w:rPr>
        <w:t>,</w:t>
      </w:r>
      <w:r w:rsidRPr="00DF79AD">
        <w:rPr>
          <w:rFonts w:ascii="Arial" w:hAnsi="Arial" w:cs="Arial"/>
          <w:sz w:val="24"/>
          <w:szCs w:val="24"/>
        </w:rPr>
        <w:t xml:space="preserve"> and plug it into </w:t>
      </w:r>
      <w:r>
        <w:rPr>
          <w:rFonts w:ascii="Arial" w:hAnsi="Arial" w:cs="Arial"/>
          <w:sz w:val="24"/>
          <w:szCs w:val="24"/>
        </w:rPr>
        <w:t>it's</w:t>
      </w:r>
      <w:r w:rsidRPr="00DF79AD">
        <w:rPr>
          <w:rFonts w:ascii="Arial" w:hAnsi="Arial" w:cs="Arial"/>
          <w:sz w:val="24"/>
          <w:szCs w:val="24"/>
        </w:rPr>
        <w:t xml:space="preserve"> Internet port. </w:t>
      </w:r>
      <w:r w:rsidR="00B8787E">
        <w:rPr>
          <w:rFonts w:ascii="Arial" w:hAnsi="Arial" w:cs="Arial"/>
          <w:noProof/>
          <w:lang w:eastAsia="en-CA"/>
        </w:rPr>
        <w:pict w14:anchorId="700036D0">
          <v:shape id="Picture 21" o:spid="_x0000_i1027" type="#_x0000_t75" style="width:274.15pt;height:185.55pt;visibility:visible">
            <v:imagedata r:id="rId10" o:title=""/>
          </v:shape>
        </w:pict>
      </w:r>
    </w:p>
    <w:p w14:paraId="6535440C" w14:textId="77777777" w:rsidR="00C77971" w:rsidRPr="00167176" w:rsidRDefault="00C77971" w:rsidP="00DE2F12">
      <w:pPr>
        <w:pStyle w:val="ListParagraph"/>
        <w:numPr>
          <w:ilvl w:val="0"/>
          <w:numId w:val="11"/>
        </w:numPr>
        <w:spacing w:after="0"/>
        <w:rPr>
          <w:rFonts w:ascii="Arial" w:hAnsi="Arial" w:cs="Arial"/>
        </w:rPr>
      </w:pPr>
      <w:r w:rsidRPr="00DF79AD">
        <w:rPr>
          <w:rFonts w:ascii="Arial" w:hAnsi="Arial" w:cs="Arial"/>
          <w:color w:val="000000"/>
          <w:sz w:val="24"/>
          <w:szCs w:val="24"/>
          <w:lang w:val="en-US"/>
        </w:rPr>
        <w:t>Configure your PC's IP address as follows</w:t>
      </w:r>
      <w:r>
        <w:rPr>
          <w:rFonts w:ascii="Arial" w:hAnsi="Arial" w:cs="Arial"/>
          <w:color w:val="000000"/>
          <w:sz w:val="24"/>
          <w:szCs w:val="24"/>
          <w:lang w:val="en-US"/>
        </w:rPr>
        <w:t xml:space="preserve"> </w:t>
      </w:r>
      <w:r>
        <w:rPr>
          <w:rFonts w:ascii="Arial" w:hAnsi="Arial" w:cs="Arial"/>
          <w:color w:val="000000"/>
          <w:sz w:val="24"/>
          <w:szCs w:val="24"/>
          <w:lang w:val="en-US"/>
        </w:rPr>
        <w:br/>
        <w:t xml:space="preserve">   </w:t>
      </w:r>
      <w:r>
        <w:rPr>
          <w:rFonts w:ascii="Arial" w:hAnsi="Arial" w:cs="Arial"/>
          <w:color w:val="000000"/>
          <w:sz w:val="24"/>
          <w:szCs w:val="24"/>
          <w:lang w:val="en-US"/>
        </w:rPr>
        <w:tab/>
      </w:r>
      <w:r>
        <w:rPr>
          <w:rFonts w:ascii="Arial" w:hAnsi="Arial" w:cs="Arial"/>
          <w:color w:val="000000"/>
          <w:sz w:val="24"/>
          <w:szCs w:val="24"/>
          <w:lang w:val="en-US"/>
        </w:rPr>
        <w:tab/>
        <w:t>(THIS STEP MUST BE DONE BEFORE STEP 3)</w:t>
      </w:r>
      <w:r w:rsidRPr="00DF79AD">
        <w:rPr>
          <w:rFonts w:ascii="Arial" w:hAnsi="Arial" w:cs="Arial"/>
          <w:color w:val="000000"/>
          <w:sz w:val="24"/>
          <w:szCs w:val="24"/>
          <w:lang w:val="en-US"/>
        </w:rPr>
        <w:t xml:space="preserve">. </w:t>
      </w:r>
    </w:p>
    <w:p w14:paraId="47807313" w14:textId="77777777" w:rsidR="00C77971" w:rsidRDefault="00C77971" w:rsidP="00167176">
      <w:pPr>
        <w:spacing w:after="0"/>
        <w:rPr>
          <w:rFonts w:ascii="Arial" w:hAnsi="Arial" w:cs="Arial"/>
        </w:rPr>
      </w:pPr>
    </w:p>
    <w:p w14:paraId="25CB7D44" w14:textId="77777777" w:rsidR="00C77971" w:rsidRPr="00DF79AD" w:rsidRDefault="00C77971" w:rsidP="00520120">
      <w:pPr>
        <w:pStyle w:val="ListParagraph"/>
        <w:numPr>
          <w:ilvl w:val="1"/>
          <w:numId w:val="18"/>
        </w:numPr>
        <w:spacing w:after="0"/>
        <w:rPr>
          <w:rFonts w:ascii="Arial" w:hAnsi="Arial" w:cs="Arial"/>
        </w:rPr>
      </w:pPr>
      <w:r w:rsidRPr="00DF79AD">
        <w:rPr>
          <w:rFonts w:ascii="Arial" w:hAnsi="Arial" w:cs="Arial"/>
          <w:color w:val="000000"/>
          <w:sz w:val="24"/>
          <w:szCs w:val="24"/>
          <w:lang w:val="en-US"/>
        </w:rPr>
        <w:t>PC 1</w:t>
      </w:r>
    </w:p>
    <w:p w14:paraId="0A91599F" w14:textId="77777777" w:rsidR="00C77971" w:rsidRPr="00DF79AD" w:rsidRDefault="00C77971" w:rsidP="00520120">
      <w:pPr>
        <w:pStyle w:val="ListParagraph"/>
        <w:numPr>
          <w:ilvl w:val="2"/>
          <w:numId w:val="18"/>
        </w:numPr>
        <w:spacing w:after="0"/>
        <w:rPr>
          <w:rFonts w:ascii="Arial" w:hAnsi="Arial" w:cs="Arial"/>
        </w:rPr>
      </w:pPr>
      <w:r w:rsidRPr="00DF79AD">
        <w:rPr>
          <w:rFonts w:ascii="Arial" w:hAnsi="Arial" w:cs="Arial"/>
          <w:color w:val="000000"/>
          <w:sz w:val="24"/>
          <w:szCs w:val="24"/>
          <w:lang w:val="en-US"/>
        </w:rPr>
        <w:t>IP address :192.168.2.1</w:t>
      </w:r>
    </w:p>
    <w:p w14:paraId="0527D9EB" w14:textId="77777777" w:rsidR="00C77971" w:rsidRPr="00DF79AD" w:rsidRDefault="00C77971" w:rsidP="00520120">
      <w:pPr>
        <w:pStyle w:val="ListParagraph"/>
        <w:numPr>
          <w:ilvl w:val="2"/>
          <w:numId w:val="18"/>
        </w:numPr>
        <w:spacing w:after="0"/>
        <w:rPr>
          <w:rFonts w:ascii="Arial" w:hAnsi="Arial" w:cs="Arial"/>
        </w:rPr>
      </w:pPr>
      <w:r w:rsidRPr="00DF79AD">
        <w:rPr>
          <w:rFonts w:ascii="Arial" w:hAnsi="Arial" w:cs="Arial"/>
          <w:color w:val="000000"/>
          <w:sz w:val="24"/>
          <w:szCs w:val="24"/>
          <w:lang w:val="en-US"/>
        </w:rPr>
        <w:t>Subnet mask: 255.255.255.0</w:t>
      </w:r>
    </w:p>
    <w:p w14:paraId="64DFC5D7" w14:textId="77777777" w:rsidR="00C77971" w:rsidRPr="00DF79AD" w:rsidRDefault="00C77971" w:rsidP="00520120">
      <w:pPr>
        <w:pStyle w:val="ListParagraph"/>
        <w:numPr>
          <w:ilvl w:val="2"/>
          <w:numId w:val="18"/>
        </w:numPr>
        <w:spacing w:after="0"/>
        <w:rPr>
          <w:rFonts w:ascii="Arial" w:hAnsi="Arial" w:cs="Arial"/>
        </w:rPr>
      </w:pPr>
      <w:r w:rsidRPr="00DF79AD">
        <w:rPr>
          <w:rFonts w:ascii="Arial" w:hAnsi="Arial" w:cs="Arial"/>
          <w:color w:val="000000"/>
          <w:sz w:val="24"/>
          <w:szCs w:val="24"/>
          <w:lang w:val="en-US"/>
        </w:rPr>
        <w:t>Default gateway:  192.168.2.254</w:t>
      </w:r>
    </w:p>
    <w:p w14:paraId="77B5AF28" w14:textId="77777777" w:rsidR="00C77971" w:rsidRPr="00DF79AD" w:rsidRDefault="00C77971" w:rsidP="00520120">
      <w:pPr>
        <w:pStyle w:val="ListParagraph"/>
        <w:numPr>
          <w:ilvl w:val="1"/>
          <w:numId w:val="18"/>
        </w:numPr>
        <w:spacing w:after="0"/>
        <w:rPr>
          <w:rFonts w:ascii="Arial" w:hAnsi="Arial" w:cs="Arial"/>
        </w:rPr>
      </w:pPr>
      <w:r w:rsidRPr="00DF79AD">
        <w:rPr>
          <w:rFonts w:ascii="Arial" w:hAnsi="Arial" w:cs="Arial"/>
          <w:color w:val="000000"/>
          <w:sz w:val="24"/>
          <w:szCs w:val="24"/>
          <w:lang w:val="en-US"/>
        </w:rPr>
        <w:t>PC 2</w:t>
      </w:r>
    </w:p>
    <w:p w14:paraId="100D7A82" w14:textId="77777777" w:rsidR="00C77971" w:rsidRPr="00DF79AD" w:rsidRDefault="00C77971" w:rsidP="00520120">
      <w:pPr>
        <w:pStyle w:val="ListParagraph"/>
        <w:numPr>
          <w:ilvl w:val="2"/>
          <w:numId w:val="18"/>
        </w:numPr>
        <w:spacing w:after="0"/>
        <w:rPr>
          <w:rFonts w:ascii="Arial" w:hAnsi="Arial" w:cs="Arial"/>
        </w:rPr>
      </w:pPr>
      <w:r w:rsidRPr="00DF79AD">
        <w:rPr>
          <w:rFonts w:ascii="Arial" w:hAnsi="Arial" w:cs="Arial"/>
          <w:color w:val="000000"/>
          <w:sz w:val="24"/>
          <w:szCs w:val="24"/>
          <w:lang w:val="en-US"/>
        </w:rPr>
        <w:t>IP address :192.168.1.2</w:t>
      </w:r>
    </w:p>
    <w:p w14:paraId="70219322" w14:textId="77777777" w:rsidR="00C77971" w:rsidRPr="00DF79AD" w:rsidRDefault="00C77971" w:rsidP="00520120">
      <w:pPr>
        <w:pStyle w:val="ListParagraph"/>
        <w:numPr>
          <w:ilvl w:val="2"/>
          <w:numId w:val="18"/>
        </w:numPr>
        <w:spacing w:after="0"/>
        <w:rPr>
          <w:rFonts w:ascii="Arial" w:hAnsi="Arial" w:cs="Arial"/>
        </w:rPr>
      </w:pPr>
      <w:r w:rsidRPr="00DF79AD">
        <w:rPr>
          <w:rFonts w:ascii="Arial" w:hAnsi="Arial" w:cs="Arial"/>
          <w:color w:val="000000"/>
          <w:sz w:val="24"/>
          <w:szCs w:val="24"/>
          <w:lang w:val="en-US"/>
        </w:rPr>
        <w:t>Subnet mask: 255.255.255.0</w:t>
      </w:r>
    </w:p>
    <w:p w14:paraId="53166B3F" w14:textId="77777777" w:rsidR="00C77971" w:rsidRPr="00DF79AD" w:rsidRDefault="00C77971" w:rsidP="00520120">
      <w:pPr>
        <w:pStyle w:val="ListParagraph"/>
        <w:numPr>
          <w:ilvl w:val="2"/>
          <w:numId w:val="18"/>
        </w:numPr>
        <w:spacing w:after="0"/>
        <w:rPr>
          <w:rFonts w:ascii="Arial" w:hAnsi="Arial" w:cs="Arial"/>
        </w:rPr>
      </w:pPr>
      <w:r w:rsidRPr="00DF79AD">
        <w:rPr>
          <w:rFonts w:ascii="Arial" w:hAnsi="Arial" w:cs="Arial"/>
          <w:color w:val="000000"/>
          <w:sz w:val="24"/>
          <w:szCs w:val="24"/>
          <w:lang w:val="en-US"/>
        </w:rPr>
        <w:t>Default gateway:  192.168.1.254</w:t>
      </w:r>
    </w:p>
    <w:p w14:paraId="1E1D3F4F" w14:textId="77777777" w:rsidR="00C77971" w:rsidRPr="00DF79AD" w:rsidRDefault="00C77971" w:rsidP="000F1394">
      <w:pPr>
        <w:pStyle w:val="ListParagraph"/>
        <w:keepNext/>
        <w:keepLines/>
        <w:numPr>
          <w:ilvl w:val="1"/>
          <w:numId w:val="18"/>
        </w:numPr>
        <w:spacing w:after="0"/>
        <w:rPr>
          <w:rFonts w:ascii="Arial" w:hAnsi="Arial" w:cs="Arial"/>
        </w:rPr>
      </w:pPr>
      <w:r w:rsidRPr="00DF79AD">
        <w:rPr>
          <w:rFonts w:ascii="Arial" w:hAnsi="Arial" w:cs="Arial"/>
          <w:color w:val="000000"/>
          <w:sz w:val="24"/>
          <w:szCs w:val="24"/>
          <w:lang w:val="en-US"/>
        </w:rPr>
        <w:lastRenderedPageBreak/>
        <w:t>PC 3</w:t>
      </w:r>
    </w:p>
    <w:p w14:paraId="631270FF" w14:textId="77777777" w:rsidR="00C77971" w:rsidRPr="00DF79AD" w:rsidRDefault="00C77971" w:rsidP="00B87395">
      <w:pPr>
        <w:pStyle w:val="ListParagraph"/>
        <w:keepNext/>
        <w:keepLines/>
        <w:numPr>
          <w:ilvl w:val="2"/>
          <w:numId w:val="18"/>
        </w:numPr>
        <w:spacing w:after="0"/>
        <w:rPr>
          <w:rFonts w:ascii="Arial" w:hAnsi="Arial" w:cs="Arial"/>
        </w:rPr>
      </w:pPr>
      <w:r w:rsidRPr="00DF79AD">
        <w:rPr>
          <w:rFonts w:ascii="Arial" w:hAnsi="Arial" w:cs="Arial"/>
          <w:color w:val="000000"/>
          <w:sz w:val="24"/>
          <w:szCs w:val="24"/>
          <w:lang w:val="en-US"/>
        </w:rPr>
        <w:t>IP address :192.168.1.3</w:t>
      </w:r>
    </w:p>
    <w:p w14:paraId="5585C26C" w14:textId="77777777" w:rsidR="00C77971" w:rsidRPr="00DF79AD" w:rsidRDefault="00C77971" w:rsidP="00B87395">
      <w:pPr>
        <w:pStyle w:val="ListParagraph"/>
        <w:keepNext/>
        <w:keepLines/>
        <w:numPr>
          <w:ilvl w:val="2"/>
          <w:numId w:val="18"/>
        </w:numPr>
        <w:spacing w:after="0"/>
        <w:rPr>
          <w:rFonts w:ascii="Arial" w:hAnsi="Arial" w:cs="Arial"/>
        </w:rPr>
      </w:pPr>
      <w:r w:rsidRPr="00DF79AD">
        <w:rPr>
          <w:rFonts w:ascii="Arial" w:hAnsi="Arial" w:cs="Arial"/>
          <w:color w:val="000000"/>
          <w:sz w:val="24"/>
          <w:szCs w:val="24"/>
          <w:lang w:val="en-US"/>
        </w:rPr>
        <w:t>Subnet mask: 255.255.255.0</w:t>
      </w:r>
    </w:p>
    <w:p w14:paraId="078096A2" w14:textId="77777777" w:rsidR="00C77971" w:rsidRPr="00DF79AD" w:rsidRDefault="00C77971" w:rsidP="00B87395">
      <w:pPr>
        <w:pStyle w:val="ListParagraph"/>
        <w:keepNext/>
        <w:keepLines/>
        <w:numPr>
          <w:ilvl w:val="2"/>
          <w:numId w:val="18"/>
        </w:numPr>
        <w:spacing w:after="0"/>
        <w:rPr>
          <w:rFonts w:ascii="Arial" w:hAnsi="Arial" w:cs="Arial"/>
        </w:rPr>
      </w:pPr>
      <w:r w:rsidRPr="00DF79AD">
        <w:rPr>
          <w:rFonts w:ascii="Arial" w:hAnsi="Arial" w:cs="Arial"/>
          <w:color w:val="000000"/>
          <w:sz w:val="24"/>
          <w:szCs w:val="24"/>
          <w:lang w:val="en-US"/>
        </w:rPr>
        <w:t>Default gateway:  192.168.1.254</w:t>
      </w:r>
    </w:p>
    <w:p w14:paraId="6B1F7FD1" w14:textId="77777777" w:rsidR="00C77971" w:rsidRPr="00DF79AD" w:rsidRDefault="00C77971" w:rsidP="00DE2F12">
      <w:pPr>
        <w:pStyle w:val="ListParagraph"/>
        <w:spacing w:after="0"/>
        <w:ind w:left="1800"/>
        <w:rPr>
          <w:rFonts w:ascii="Arial" w:hAnsi="Arial" w:cs="Arial"/>
        </w:rPr>
      </w:pPr>
    </w:p>
    <w:p w14:paraId="32777342" w14:textId="77777777" w:rsidR="00C77971" w:rsidRPr="00B06B4B" w:rsidRDefault="00C77971" w:rsidP="000F1394">
      <w:pPr>
        <w:pStyle w:val="ListParagraph"/>
        <w:numPr>
          <w:ilvl w:val="0"/>
          <w:numId w:val="11"/>
        </w:numPr>
        <w:tabs>
          <w:tab w:val="left" w:pos="1080"/>
        </w:tabs>
        <w:spacing w:after="0"/>
        <w:ind w:left="720"/>
        <w:rPr>
          <w:rFonts w:ascii="Arial" w:hAnsi="Arial" w:cs="Arial"/>
        </w:rPr>
      </w:pPr>
      <w:r w:rsidRPr="00B06B4B">
        <w:rPr>
          <w:rFonts w:ascii="Arial" w:hAnsi="Arial" w:cs="Arial"/>
          <w:sz w:val="24"/>
          <w:szCs w:val="24"/>
        </w:rPr>
        <w:t xml:space="preserve">Reboot all computers and perform a 30/30/30 reset on the router. </w:t>
      </w:r>
      <w:r>
        <w:rPr>
          <w:rFonts w:ascii="Arial" w:hAnsi="Arial" w:cs="Arial"/>
          <w:sz w:val="24"/>
          <w:szCs w:val="24"/>
        </w:rPr>
        <w:br/>
      </w:r>
      <w:r w:rsidRPr="00B06B4B">
        <w:rPr>
          <w:rFonts w:ascii="Arial" w:hAnsi="Arial" w:cs="Arial"/>
          <w:b/>
          <w:bCs/>
          <w:sz w:val="24"/>
          <w:szCs w:val="24"/>
        </w:rPr>
        <w:t>Note: The reset button on these routers is on the bottom of the router, not the button on the back.</w:t>
      </w:r>
      <w:r>
        <w:rPr>
          <w:rFonts w:ascii="Arial" w:hAnsi="Arial" w:cs="Arial"/>
          <w:b/>
          <w:bCs/>
          <w:sz w:val="24"/>
          <w:szCs w:val="24"/>
        </w:rPr>
        <w:t xml:space="preserve">  Please press </w:t>
      </w:r>
      <w:r w:rsidRPr="000F1394">
        <w:rPr>
          <w:rFonts w:ascii="Arial" w:hAnsi="Arial" w:cs="Arial"/>
          <w:b/>
          <w:bCs/>
          <w:i/>
          <w:iCs/>
          <w:sz w:val="24"/>
          <w:szCs w:val="24"/>
        </w:rPr>
        <w:t>gently</w:t>
      </w:r>
      <w:r>
        <w:rPr>
          <w:rFonts w:ascii="Arial" w:hAnsi="Arial" w:cs="Arial"/>
          <w:b/>
          <w:bCs/>
          <w:sz w:val="24"/>
          <w:szCs w:val="24"/>
        </w:rPr>
        <w:t xml:space="preserve"> to hear/feel it click, it's so tiny inside!</w:t>
      </w:r>
    </w:p>
    <w:p w14:paraId="2B8D680B" w14:textId="77777777" w:rsidR="00C77971" w:rsidRPr="00520120" w:rsidRDefault="00C77971" w:rsidP="00B87395">
      <w:pPr>
        <w:pStyle w:val="ListParagraph"/>
        <w:numPr>
          <w:ilvl w:val="0"/>
          <w:numId w:val="11"/>
        </w:numPr>
        <w:tabs>
          <w:tab w:val="left" w:pos="1080"/>
        </w:tabs>
        <w:spacing w:after="0"/>
        <w:rPr>
          <w:rFonts w:ascii="Arial" w:hAnsi="Arial" w:cs="Arial"/>
        </w:rPr>
      </w:pPr>
      <w:r>
        <w:rPr>
          <w:rFonts w:ascii="Arial" w:hAnsi="Arial" w:cs="Arial"/>
        </w:rPr>
        <w:t xml:space="preserve">When the PCs have rebooted, </w:t>
      </w:r>
      <w:r w:rsidRPr="00167176">
        <w:rPr>
          <w:rFonts w:ascii="Arial" w:hAnsi="Arial" w:cs="Arial"/>
        </w:rPr>
        <w:t xml:space="preserve">type in </w:t>
      </w:r>
      <w:r w:rsidRPr="00167176">
        <w:rPr>
          <w:rFonts w:ascii="Arial" w:hAnsi="Arial" w:cs="Arial"/>
          <w:b/>
          <w:bCs/>
          <w:i/>
          <w:iCs/>
        </w:rPr>
        <w:t>ipconfig</w:t>
      </w:r>
      <w:r>
        <w:rPr>
          <w:rFonts w:ascii="Arial" w:hAnsi="Arial" w:cs="Arial"/>
        </w:rPr>
        <w:t xml:space="preserve"> from a windows command prompt to verify the </w:t>
      </w:r>
      <w:r w:rsidRPr="00167176">
        <w:rPr>
          <w:rFonts w:ascii="Arial" w:hAnsi="Arial" w:cs="Arial"/>
        </w:rPr>
        <w:t>IP address on Ethernet interface corresponds to the address above</w:t>
      </w:r>
      <w:r>
        <w:rPr>
          <w:rFonts w:ascii="Arial" w:hAnsi="Arial" w:cs="Arial"/>
        </w:rPr>
        <w:t xml:space="preserve">. </w:t>
      </w:r>
    </w:p>
    <w:p w14:paraId="6ADD4942" w14:textId="77777777" w:rsidR="00C77971" w:rsidRPr="00DF79AD" w:rsidRDefault="00C77971" w:rsidP="00B87395">
      <w:pPr>
        <w:pStyle w:val="ListParagraph"/>
        <w:numPr>
          <w:ilvl w:val="0"/>
          <w:numId w:val="11"/>
        </w:numPr>
        <w:tabs>
          <w:tab w:val="left" w:pos="1080"/>
        </w:tabs>
        <w:spacing w:after="0"/>
        <w:rPr>
          <w:rFonts w:ascii="Arial" w:hAnsi="Arial" w:cs="Arial"/>
        </w:rPr>
      </w:pPr>
      <w:r w:rsidRPr="00DF79AD">
        <w:rPr>
          <w:rFonts w:ascii="Arial" w:hAnsi="Arial" w:cs="Arial"/>
          <w:sz w:val="24"/>
          <w:szCs w:val="24"/>
        </w:rPr>
        <w:t xml:space="preserve">Wait for the router to reboot then using PC2 or PC3 open a web browser and connect to </w:t>
      </w:r>
      <w:hyperlink r:id="rId11" w:history="1">
        <w:r w:rsidRPr="00DF79AD">
          <w:rPr>
            <w:rStyle w:val="Hyperlink"/>
            <w:rFonts w:ascii="Arial" w:hAnsi="Arial" w:cs="Arial"/>
            <w:sz w:val="24"/>
            <w:szCs w:val="24"/>
          </w:rPr>
          <w:t>http://192.168.1.1</w:t>
        </w:r>
      </w:hyperlink>
      <w:r w:rsidRPr="00DF79AD">
        <w:rPr>
          <w:rFonts w:ascii="Arial" w:hAnsi="Arial" w:cs="Arial"/>
          <w:sz w:val="24"/>
          <w:szCs w:val="24"/>
        </w:rPr>
        <w:t xml:space="preserve">. Login with the username </w:t>
      </w:r>
      <w:r w:rsidRPr="000F1394">
        <w:rPr>
          <w:rFonts w:ascii="Arial" w:hAnsi="Arial" w:cs="Arial"/>
          <w:b/>
          <w:bCs/>
          <w:i/>
          <w:iCs/>
          <w:sz w:val="24"/>
          <w:szCs w:val="24"/>
        </w:rPr>
        <w:t>admin</w:t>
      </w:r>
      <w:r w:rsidRPr="00DF79AD">
        <w:rPr>
          <w:rFonts w:ascii="Arial" w:hAnsi="Arial" w:cs="Arial"/>
          <w:sz w:val="24"/>
          <w:szCs w:val="24"/>
        </w:rPr>
        <w:t xml:space="preserve"> and </w:t>
      </w:r>
      <w:r w:rsidRPr="000F1394">
        <w:rPr>
          <w:rFonts w:ascii="Arial" w:hAnsi="Arial" w:cs="Arial"/>
          <w:b/>
          <w:bCs/>
          <w:i/>
          <w:iCs/>
          <w:sz w:val="24"/>
          <w:szCs w:val="24"/>
        </w:rPr>
        <w:t>password</w:t>
      </w:r>
      <w:r w:rsidRPr="00DF79AD">
        <w:rPr>
          <w:rFonts w:ascii="Arial" w:hAnsi="Arial" w:cs="Arial"/>
          <w:sz w:val="24"/>
          <w:szCs w:val="24"/>
        </w:rPr>
        <w:t xml:space="preserve"> admin. You should see a screen like the one below</w:t>
      </w:r>
    </w:p>
    <w:p w14:paraId="46504BF5" w14:textId="77777777" w:rsidR="00C77971" w:rsidRPr="00DF79AD" w:rsidRDefault="00B8787E" w:rsidP="00EC728E">
      <w:pPr>
        <w:pStyle w:val="ListParagraph"/>
        <w:tabs>
          <w:tab w:val="left" w:pos="1996"/>
        </w:tabs>
        <w:spacing w:after="0"/>
        <w:ind w:left="1080"/>
        <w:rPr>
          <w:rFonts w:ascii="Arial" w:hAnsi="Arial" w:cs="Arial"/>
        </w:rPr>
      </w:pPr>
      <w:r>
        <w:rPr>
          <w:rFonts w:ascii="Arial" w:hAnsi="Arial" w:cs="Arial"/>
          <w:noProof/>
          <w:lang w:eastAsia="en-CA"/>
        </w:rPr>
        <w:pict w14:anchorId="5343C1E6">
          <v:shape id="Picture 6" o:spid="_x0000_i1028" type="#_x0000_t75" style="width:439.4pt;height:309.25pt;visibility:visible">
            <v:imagedata r:id="rId12" o:title=""/>
          </v:shape>
        </w:pict>
      </w:r>
    </w:p>
    <w:p w14:paraId="117ECDE6" w14:textId="77777777" w:rsidR="00C77971" w:rsidRPr="00DF79AD" w:rsidRDefault="00C77971" w:rsidP="00450FAE">
      <w:pPr>
        <w:pStyle w:val="ListParagraph"/>
        <w:numPr>
          <w:ilvl w:val="0"/>
          <w:numId w:val="11"/>
        </w:numPr>
        <w:spacing w:after="0"/>
        <w:rPr>
          <w:rFonts w:ascii="Arial" w:hAnsi="Arial" w:cs="Arial"/>
        </w:rPr>
      </w:pPr>
      <w:r w:rsidRPr="00DF79AD">
        <w:rPr>
          <w:rFonts w:ascii="Arial" w:hAnsi="Arial" w:cs="Arial"/>
        </w:rPr>
        <w:t>Click on the “Advanced” menu item</w:t>
      </w:r>
      <w:r>
        <w:rPr>
          <w:rFonts w:ascii="Arial" w:hAnsi="Arial" w:cs="Arial"/>
        </w:rPr>
        <w:t>, then "Routing" item</w:t>
      </w:r>
      <w:r w:rsidRPr="00DF79AD">
        <w:rPr>
          <w:rFonts w:ascii="Arial" w:hAnsi="Arial" w:cs="Arial"/>
        </w:rPr>
        <w:t xml:space="preserve">. </w:t>
      </w:r>
      <w:r>
        <w:rPr>
          <w:rFonts w:ascii="Arial" w:hAnsi="Arial" w:cs="Arial"/>
        </w:rPr>
        <w:br/>
        <w:t xml:space="preserve"> </w:t>
      </w:r>
      <w:r>
        <w:rPr>
          <w:rFonts w:ascii="Arial" w:hAnsi="Arial" w:cs="Arial"/>
        </w:rPr>
        <w:tab/>
      </w:r>
      <w:r w:rsidRPr="00DF79AD">
        <w:rPr>
          <w:rFonts w:ascii="Arial" w:hAnsi="Arial" w:cs="Arial"/>
        </w:rPr>
        <w:t xml:space="preserve">On the </w:t>
      </w:r>
      <w:r>
        <w:rPr>
          <w:rFonts w:ascii="Arial" w:hAnsi="Arial" w:cs="Arial"/>
        </w:rPr>
        <w:t>following</w:t>
      </w:r>
      <w:r w:rsidRPr="00DF79AD">
        <w:rPr>
          <w:rFonts w:ascii="Arial" w:hAnsi="Arial" w:cs="Arial"/>
        </w:rPr>
        <w:t xml:space="preserve"> s</w:t>
      </w:r>
      <w:ins w:id="0" w:author="Amin Mahmoudian" w:date="2014-10-09T18:33:00Z">
        <w:r w:rsidR="008B0063">
          <w:rPr>
            <w:rFonts w:ascii="Arial" w:hAnsi="Arial" w:cs="Arial"/>
          </w:rPr>
          <w:t>ping</w:t>
        </w:r>
      </w:ins>
      <w:r w:rsidRPr="00DF79AD">
        <w:rPr>
          <w:rFonts w:ascii="Arial" w:hAnsi="Arial" w:cs="Arial"/>
        </w:rPr>
        <w:t xml:space="preserve">creen you should see the screen shown below. </w:t>
      </w:r>
      <w:r>
        <w:rPr>
          <w:rFonts w:ascii="Arial" w:hAnsi="Arial" w:cs="Arial"/>
        </w:rPr>
        <w:br/>
      </w:r>
      <w:r w:rsidRPr="00DF79AD">
        <w:rPr>
          <w:rFonts w:ascii="Arial" w:hAnsi="Arial" w:cs="Arial"/>
        </w:rPr>
        <w:t>Change the “mode” to “router” and uncheck “DHCP Routes”</w:t>
      </w:r>
    </w:p>
    <w:p w14:paraId="48ADA681" w14:textId="77777777" w:rsidR="00C77971" w:rsidRPr="00DF79AD" w:rsidRDefault="00B8787E" w:rsidP="00450FAE">
      <w:pPr>
        <w:pStyle w:val="ListParagraph"/>
        <w:numPr>
          <w:ilvl w:val="0"/>
          <w:numId w:val="11"/>
        </w:numPr>
        <w:spacing w:after="0"/>
        <w:rPr>
          <w:rFonts w:ascii="Arial" w:hAnsi="Arial" w:cs="Arial"/>
        </w:rPr>
      </w:pPr>
      <w:r>
        <w:rPr>
          <w:noProof/>
          <w:lang w:eastAsia="en-CA"/>
        </w:rPr>
        <w:lastRenderedPageBreak/>
        <w:pict w14:anchorId="6972639A">
          <v:shape id="Picture 7" o:spid="_x0000_s1031" type="#_x0000_t75" style="position:absolute;left:0;text-align:left;margin-left:53.95pt;margin-top:-.25pt;width:463.9pt;height:289pt;z-index:-251658752;visibility:visible" wrapcoords="-35 0 -35 21544 21600 21544 21600 0 -35 0">
            <v:imagedata r:id="rId13" o:title=""/>
            <w10:wrap type="tight"/>
          </v:shape>
        </w:pict>
      </w:r>
      <w:r w:rsidR="00C77971" w:rsidRPr="00DF79AD">
        <w:rPr>
          <w:rFonts w:ascii="Arial" w:hAnsi="Arial" w:cs="Arial"/>
        </w:rPr>
        <w:t>When this is done scroll to the bottom</w:t>
      </w:r>
      <w:r w:rsidR="00C77971">
        <w:rPr>
          <w:rFonts w:ascii="Arial" w:hAnsi="Arial" w:cs="Arial"/>
        </w:rPr>
        <w:t>-right</w:t>
      </w:r>
      <w:r w:rsidR="00C77971" w:rsidRPr="00DF79AD">
        <w:rPr>
          <w:rFonts w:ascii="Arial" w:hAnsi="Arial" w:cs="Arial"/>
        </w:rPr>
        <w:t xml:space="preserve"> of the page and click “Save”. You should see the following message</w:t>
      </w:r>
    </w:p>
    <w:p w14:paraId="48D9744F" w14:textId="77777777" w:rsidR="00C77971" w:rsidRPr="00DF79AD" w:rsidRDefault="00B8787E" w:rsidP="00450FAE">
      <w:pPr>
        <w:pStyle w:val="ListParagraph"/>
        <w:numPr>
          <w:ilvl w:val="0"/>
          <w:numId w:val="11"/>
        </w:numPr>
        <w:spacing w:after="0"/>
        <w:rPr>
          <w:rFonts w:ascii="Arial" w:hAnsi="Arial" w:cs="Arial"/>
        </w:rPr>
      </w:pPr>
      <w:r>
        <w:rPr>
          <w:noProof/>
          <w:lang w:eastAsia="en-CA"/>
        </w:rPr>
        <w:pict w14:anchorId="6463FCFC">
          <v:shape id="Picture 13" o:spid="_x0000_s1032" type="#_x0000_t75" style="position:absolute;left:0;text-align:left;margin-left:53.95pt;margin-top:.1pt;width:417.75pt;height:98.25pt;z-index:-251657728;visibility:visible" wrapcoords="-39 0 -39 21435 21600 21435 21600 0 -39 0">
            <v:imagedata r:id="rId14" o:title=""/>
            <w10:wrap type="tight"/>
          </v:shape>
        </w:pict>
      </w:r>
      <w:r w:rsidR="00C77971" w:rsidRPr="00DF79AD">
        <w:rPr>
          <w:rFonts w:ascii="Arial" w:hAnsi="Arial" w:cs="Arial"/>
        </w:rPr>
        <w:t>Now on the left hand menu, click “Basic”</w:t>
      </w:r>
    </w:p>
    <w:p w14:paraId="594FE58C" w14:textId="77777777" w:rsidR="00C77971" w:rsidRPr="00DF79AD" w:rsidRDefault="00B8787E" w:rsidP="00450FAE">
      <w:pPr>
        <w:pStyle w:val="ListParagraph"/>
        <w:numPr>
          <w:ilvl w:val="0"/>
          <w:numId w:val="11"/>
        </w:numPr>
        <w:spacing w:after="0"/>
        <w:rPr>
          <w:rFonts w:ascii="Arial" w:hAnsi="Arial" w:cs="Arial"/>
          <w:sz w:val="24"/>
          <w:szCs w:val="24"/>
        </w:rPr>
      </w:pPr>
      <w:r>
        <w:rPr>
          <w:noProof/>
          <w:lang w:eastAsia="en-CA"/>
        </w:rPr>
        <w:pict w14:anchorId="6AED3AEB">
          <v:shape id="Picture 14" o:spid="_x0000_s1033" type="#_x0000_t75" style="position:absolute;left:0;text-align:left;margin-left:51.7pt;margin-top:-.15pt;width:496.15pt;height:219.35pt;z-index:-251656704;visibility:visible" wrapcoords="-33 0 -33 21526 21600 21526 21600 0 -33 0">
            <v:imagedata r:id="rId15" o:title=""/>
            <w10:wrap type="tight"/>
          </v:shape>
        </w:pict>
      </w:r>
      <w:r w:rsidR="00C77971" w:rsidRPr="00DF79AD">
        <w:rPr>
          <w:rFonts w:ascii="Arial" w:hAnsi="Arial" w:cs="Arial"/>
          <w:sz w:val="24"/>
          <w:szCs w:val="24"/>
        </w:rPr>
        <w:t>In the WAN/Internet section change “Type” to Static, “IP Address” to 192.168.2.254 and the “Subnet Mask” to 255.255.255.0, leave everything else in this section at the defaults</w:t>
      </w:r>
    </w:p>
    <w:p w14:paraId="69260672" w14:textId="77777777" w:rsidR="00C77971" w:rsidRPr="00DF79AD" w:rsidRDefault="00C77971" w:rsidP="00450FAE">
      <w:pPr>
        <w:pStyle w:val="ListParagraph"/>
        <w:numPr>
          <w:ilvl w:val="0"/>
          <w:numId w:val="11"/>
        </w:numPr>
        <w:spacing w:after="0"/>
        <w:rPr>
          <w:rFonts w:ascii="Arial" w:hAnsi="Arial" w:cs="Arial"/>
          <w:sz w:val="24"/>
          <w:szCs w:val="24"/>
        </w:rPr>
      </w:pPr>
      <w:r w:rsidRPr="00DF79AD">
        <w:rPr>
          <w:rFonts w:ascii="Arial" w:hAnsi="Arial" w:cs="Arial"/>
          <w:sz w:val="24"/>
          <w:szCs w:val="24"/>
        </w:rPr>
        <w:lastRenderedPageBreak/>
        <w:t xml:space="preserve">In the LAN section change the “IP Address” to 192.168.1.254, </w:t>
      </w:r>
      <w:r>
        <w:rPr>
          <w:rFonts w:ascii="Arial" w:hAnsi="Arial" w:cs="Arial"/>
          <w:sz w:val="24"/>
          <w:szCs w:val="24"/>
        </w:rPr>
        <w:t>then [ OK ] at right immediately  below the LAN  section.</w:t>
      </w:r>
      <w:r>
        <w:rPr>
          <w:rFonts w:ascii="Arial" w:hAnsi="Arial" w:cs="Arial"/>
          <w:sz w:val="24"/>
          <w:szCs w:val="24"/>
        </w:rPr>
        <w:br/>
        <w:t xml:space="preserve">    L</w:t>
      </w:r>
      <w:r w:rsidRPr="00DF79AD">
        <w:rPr>
          <w:rFonts w:ascii="Arial" w:hAnsi="Arial" w:cs="Arial"/>
          <w:sz w:val="24"/>
          <w:szCs w:val="24"/>
        </w:rPr>
        <w:t>eave everything else unchanged.</w:t>
      </w:r>
    </w:p>
    <w:p w14:paraId="72D23467" w14:textId="77777777" w:rsidR="00C77971" w:rsidRPr="00DF79AD" w:rsidRDefault="00C77971" w:rsidP="00450FAE">
      <w:pPr>
        <w:pStyle w:val="ListParagraph"/>
        <w:numPr>
          <w:ilvl w:val="0"/>
          <w:numId w:val="11"/>
        </w:numPr>
        <w:spacing w:after="0"/>
        <w:rPr>
          <w:rFonts w:ascii="Arial" w:hAnsi="Arial" w:cs="Arial"/>
          <w:sz w:val="24"/>
          <w:szCs w:val="24"/>
        </w:rPr>
      </w:pPr>
      <w:r w:rsidRPr="00DF79AD">
        <w:rPr>
          <w:rFonts w:ascii="Arial" w:hAnsi="Arial" w:cs="Arial"/>
          <w:sz w:val="24"/>
          <w:szCs w:val="24"/>
        </w:rPr>
        <w:t>Scroll to the bottom of the page and click “Save”. The router should now reboot.</w:t>
      </w:r>
    </w:p>
    <w:p w14:paraId="05315054" w14:textId="77777777" w:rsidR="00C77971" w:rsidRDefault="00C77971" w:rsidP="00DA1D0C">
      <w:pPr>
        <w:pStyle w:val="ListParagraph"/>
        <w:numPr>
          <w:ilvl w:val="0"/>
          <w:numId w:val="11"/>
        </w:numPr>
        <w:spacing w:after="0"/>
        <w:rPr>
          <w:rFonts w:ascii="Arial" w:hAnsi="Arial" w:cs="Arial"/>
          <w:sz w:val="24"/>
          <w:szCs w:val="24"/>
        </w:rPr>
      </w:pPr>
      <w:r>
        <w:rPr>
          <w:rFonts w:ascii="Arial" w:hAnsi="Arial" w:cs="Arial"/>
          <w:sz w:val="24"/>
          <w:szCs w:val="24"/>
        </w:rPr>
        <w:t>Await the reboot (15 -&gt; 30 sec), then [continue] and log in again (admin &amp; admin).</w:t>
      </w:r>
    </w:p>
    <w:p w14:paraId="4FE35233" w14:textId="77777777" w:rsidR="00C77971" w:rsidRPr="00DF79AD" w:rsidRDefault="00C77971" w:rsidP="00DA1D0C">
      <w:pPr>
        <w:pStyle w:val="ListParagraph"/>
        <w:numPr>
          <w:ilvl w:val="0"/>
          <w:numId w:val="11"/>
        </w:numPr>
        <w:spacing w:after="0"/>
        <w:rPr>
          <w:rFonts w:ascii="Arial" w:hAnsi="Arial" w:cs="Arial"/>
          <w:sz w:val="24"/>
          <w:szCs w:val="24"/>
        </w:rPr>
      </w:pPr>
      <w:r>
        <w:rPr>
          <w:rFonts w:ascii="Arial" w:hAnsi="Arial" w:cs="Arial"/>
          <w:sz w:val="24"/>
          <w:szCs w:val="24"/>
        </w:rPr>
        <w:t xml:space="preserve">Confirm your setting changes, scroll down verifying WAN and LAN addresses  </w:t>
      </w:r>
    </w:p>
    <w:p w14:paraId="5ED54465" w14:textId="77777777" w:rsidR="00C77971" w:rsidRDefault="00C77971" w:rsidP="00DA1D0C">
      <w:pPr>
        <w:pStyle w:val="ListParagraph"/>
        <w:numPr>
          <w:ilvl w:val="0"/>
          <w:numId w:val="11"/>
        </w:numPr>
        <w:spacing w:before="119" w:after="119" w:line="100" w:lineRule="atLeast"/>
        <w:rPr>
          <w:rFonts w:ascii="Arial" w:hAnsi="Arial" w:cs="Arial"/>
          <w:sz w:val="24"/>
          <w:szCs w:val="24"/>
          <w:shd w:val="clear" w:color="auto" w:fill="FFFFFF"/>
          <w:lang w:eastAsia="en-CA"/>
        </w:rPr>
      </w:pPr>
      <w:r>
        <w:rPr>
          <w:rFonts w:ascii="Arial" w:hAnsi="Arial" w:cs="Arial"/>
          <w:sz w:val="24"/>
          <w:szCs w:val="24"/>
          <w:shd w:val="clear" w:color="auto" w:fill="FFFFFF"/>
          <w:lang w:eastAsia="en-CA"/>
        </w:rPr>
        <w:t>Navigate and select: Advanced  &gt;&gt;  Firewall  &gt;&gt;  Respond_to_ICMP [</w:t>
      </w:r>
      <w:r w:rsidRPr="00870A0E">
        <w:rPr>
          <w:rFonts w:ascii="Arial" w:hAnsi="Arial" w:cs="Arial"/>
          <w:b/>
          <w:bCs/>
          <w:sz w:val="28"/>
          <w:szCs w:val="28"/>
          <w:shd w:val="clear" w:color="auto" w:fill="FFFFFF"/>
          <w:lang w:eastAsia="en-CA"/>
        </w:rPr>
        <w:t>v</w:t>
      </w:r>
      <w:r>
        <w:rPr>
          <w:rFonts w:ascii="Arial" w:hAnsi="Arial" w:cs="Arial"/>
          <w:sz w:val="24"/>
          <w:szCs w:val="24"/>
          <w:shd w:val="clear" w:color="auto" w:fill="FFFFFF"/>
          <w:lang w:eastAsia="en-CA"/>
        </w:rPr>
        <w:t>]  &gt;&gt; Save</w:t>
      </w:r>
    </w:p>
    <w:p w14:paraId="36ADB6AD" w14:textId="77777777" w:rsidR="00C77971" w:rsidRDefault="00C77971" w:rsidP="00DA1D0C">
      <w:pPr>
        <w:pStyle w:val="ListParagraph"/>
        <w:numPr>
          <w:ilvl w:val="0"/>
          <w:numId w:val="11"/>
        </w:numPr>
        <w:spacing w:before="119" w:after="119" w:line="100" w:lineRule="atLeast"/>
        <w:rPr>
          <w:ins w:id="1" w:author="Amin Mahmoudian" w:date="2014-10-16T17:22:00Z"/>
          <w:rFonts w:ascii="Arial" w:hAnsi="Arial" w:cs="Arial"/>
          <w:sz w:val="24"/>
          <w:szCs w:val="24"/>
          <w:shd w:val="clear" w:color="auto" w:fill="FFFFFF"/>
          <w:lang w:eastAsia="en-CA"/>
        </w:rPr>
      </w:pPr>
      <w:r>
        <w:rPr>
          <w:rFonts w:ascii="Arial" w:hAnsi="Arial" w:cs="Arial"/>
          <w:sz w:val="24"/>
          <w:szCs w:val="24"/>
          <w:shd w:val="clear" w:color="auto" w:fill="FFFFFF"/>
          <w:lang w:eastAsia="en-CA"/>
        </w:rPr>
        <w:t xml:space="preserve">Await the save completion. </w:t>
      </w:r>
      <w:r w:rsidRPr="00DF79AD">
        <w:rPr>
          <w:rFonts w:ascii="Arial" w:hAnsi="Arial" w:cs="Arial"/>
          <w:sz w:val="24"/>
          <w:szCs w:val="24"/>
          <w:shd w:val="clear" w:color="auto" w:fill="FFFFFF"/>
          <w:lang w:eastAsia="en-CA"/>
        </w:rPr>
        <w:t xml:space="preserve">Now open a command prompt on each PC and </w:t>
      </w:r>
      <w:r>
        <w:rPr>
          <w:rFonts w:ascii="Arial" w:hAnsi="Arial" w:cs="Arial"/>
          <w:sz w:val="24"/>
          <w:szCs w:val="24"/>
          <w:shd w:val="clear" w:color="auto" w:fill="FFFFFF"/>
          <w:lang w:eastAsia="en-CA"/>
        </w:rPr>
        <w:br/>
      </w:r>
      <w:r w:rsidRPr="000F1394">
        <w:rPr>
          <w:rFonts w:ascii="Arial" w:hAnsi="Arial" w:cs="Arial"/>
          <w:b/>
          <w:bCs/>
          <w:sz w:val="24"/>
          <w:szCs w:val="24"/>
          <w:shd w:val="clear" w:color="auto" w:fill="FFFFFF"/>
          <w:lang w:eastAsia="en-CA"/>
        </w:rPr>
        <w:t>ping</w:t>
      </w:r>
      <w:r w:rsidRPr="00DF79AD">
        <w:rPr>
          <w:rFonts w:ascii="Arial" w:hAnsi="Arial" w:cs="Arial"/>
          <w:sz w:val="24"/>
          <w:szCs w:val="24"/>
          <w:shd w:val="clear" w:color="auto" w:fill="FFFFFF"/>
          <w:lang w:eastAsia="en-CA"/>
        </w:rPr>
        <w:t xml:space="preserve"> your </w:t>
      </w:r>
      <w:r w:rsidRPr="000F1394">
        <w:rPr>
          <w:rFonts w:ascii="Arial" w:hAnsi="Arial" w:cs="Arial"/>
          <w:b/>
          <w:bCs/>
          <w:sz w:val="24"/>
          <w:szCs w:val="24"/>
          <w:shd w:val="clear" w:color="auto" w:fill="FFFFFF"/>
          <w:lang w:eastAsia="en-CA"/>
        </w:rPr>
        <w:t>Default Gateway</w:t>
      </w:r>
      <w:r w:rsidRPr="00DF79AD">
        <w:rPr>
          <w:rFonts w:ascii="Arial" w:hAnsi="Arial" w:cs="Arial"/>
          <w:sz w:val="24"/>
          <w:szCs w:val="24"/>
          <w:shd w:val="clear" w:color="auto" w:fill="FFFFFF"/>
          <w:lang w:eastAsia="en-CA"/>
        </w:rPr>
        <w:t>. When the ping completes successfully (and only if it’s successful) look at your PC’s ARP table and get the MAC address of the router.</w:t>
      </w:r>
    </w:p>
    <w:p w14:paraId="70F70451" w14:textId="444DF508" w:rsidR="009F6DBC" w:rsidRPr="00DF79AD" w:rsidRDefault="009F6DBC" w:rsidP="00DA1D0C">
      <w:pPr>
        <w:pStyle w:val="ListParagraph"/>
        <w:numPr>
          <w:ilvl w:val="0"/>
          <w:numId w:val="11"/>
        </w:numPr>
        <w:spacing w:before="119" w:after="119" w:line="100" w:lineRule="atLeast"/>
        <w:rPr>
          <w:rFonts w:ascii="Arial" w:hAnsi="Arial" w:cs="Arial"/>
          <w:sz w:val="24"/>
          <w:szCs w:val="24"/>
          <w:shd w:val="clear" w:color="auto" w:fill="FFFFFF"/>
          <w:lang w:eastAsia="en-CA"/>
        </w:rPr>
      </w:pPr>
      <w:ins w:id="2" w:author="Amin Mahmoudian" w:date="2014-10-16T17:22:00Z">
        <w:r>
          <w:rPr>
            <w:rFonts w:ascii="Arial" w:hAnsi="Arial" w:cs="Arial"/>
            <w:sz w:val="24"/>
            <w:szCs w:val="24"/>
            <w:shd w:val="clear" w:color="auto" w:fill="FFFFFF"/>
            <w:lang w:eastAsia="en-CA"/>
          </w:rPr>
          <w:pict w14:anchorId="36D555E6">
            <v:shape id="_x0000_i1029" type="#_x0000_t75" style="width:396pt;height:3in">
              <v:imagedata r:id="rId16" o:title="Screen Shot 2014-10-16 at 5.21.50 PM.png"/>
            </v:shape>
          </w:pict>
        </w:r>
      </w:ins>
    </w:p>
    <w:p w14:paraId="4145D879" w14:textId="2B01C4B3" w:rsidR="00C77971" w:rsidRPr="00DF79AD" w:rsidRDefault="00C77971">
      <w:pPr>
        <w:pStyle w:val="ListParagraph"/>
        <w:numPr>
          <w:ilvl w:val="0"/>
          <w:numId w:val="11"/>
        </w:numPr>
        <w:spacing w:before="119" w:after="119" w:line="100" w:lineRule="atLeast"/>
        <w:rPr>
          <w:rFonts w:ascii="Arial" w:hAnsi="Arial" w:cs="Arial"/>
          <w:sz w:val="24"/>
          <w:szCs w:val="24"/>
        </w:rPr>
      </w:pPr>
      <w:r w:rsidRPr="00DF79AD">
        <w:rPr>
          <w:rFonts w:ascii="Arial" w:hAnsi="Arial" w:cs="Arial"/>
          <w:sz w:val="24"/>
          <w:szCs w:val="24"/>
          <w:shd w:val="clear" w:color="auto" w:fill="FFFFFF"/>
          <w:lang w:eastAsia="en-CA"/>
        </w:rPr>
        <w:t>. PC1 should see a different MAC than PC2 or PC3; why?</w:t>
      </w:r>
      <w:ins w:id="3" w:author="Amin Mahmoudian" w:date="2014-10-16T17:24:00Z">
        <w:r w:rsidR="00506CEC">
          <w:rPr>
            <w:rFonts w:ascii="Arial" w:hAnsi="Arial" w:cs="Arial"/>
            <w:sz w:val="24"/>
            <w:szCs w:val="24"/>
            <w:shd w:val="clear" w:color="auto" w:fill="FFFFFF"/>
            <w:lang w:eastAsia="en-CA"/>
          </w:rPr>
          <w:t xml:space="preserve"> Because it is not in the same network side</w:t>
        </w:r>
      </w:ins>
      <w:bookmarkStart w:id="4" w:name="_GoBack"/>
      <w:bookmarkEnd w:id="4"/>
    </w:p>
    <w:p w14:paraId="2F8E7AB1" w14:textId="77777777" w:rsidR="00C77971" w:rsidRPr="00DF79AD" w:rsidRDefault="00C77971">
      <w:pPr>
        <w:pStyle w:val="Heading1"/>
        <w:rPr>
          <w:rFonts w:ascii="Arial" w:hAnsi="Arial" w:cs="Arial"/>
        </w:rPr>
      </w:pPr>
      <w:r w:rsidRPr="00DF79AD">
        <w:rPr>
          <w:rFonts w:ascii="Arial" w:hAnsi="Arial" w:cs="Arial"/>
          <w:shd w:val="clear" w:color="auto" w:fill="FFFFFF"/>
          <w:lang w:eastAsia="en-CA"/>
        </w:rPr>
        <w:t>Task 4 – Send crafted IP packet to your partner on the other side of the router.</w:t>
      </w:r>
    </w:p>
    <w:p w14:paraId="08059EE3" w14:textId="77777777" w:rsidR="00C77971" w:rsidRPr="00DF79AD" w:rsidRDefault="00C77971">
      <w:pPr>
        <w:pStyle w:val="ListParagraph"/>
        <w:numPr>
          <w:ilvl w:val="0"/>
          <w:numId w:val="12"/>
        </w:numPr>
        <w:spacing w:before="119" w:after="119" w:line="100" w:lineRule="atLeast"/>
        <w:rPr>
          <w:rFonts w:ascii="Arial" w:hAnsi="Arial" w:cs="Arial"/>
        </w:rPr>
      </w:pPr>
      <w:r w:rsidRPr="00DF79AD">
        <w:rPr>
          <w:rFonts w:ascii="Arial" w:hAnsi="Arial" w:cs="Arial"/>
          <w:sz w:val="24"/>
          <w:szCs w:val="24"/>
          <w:shd w:val="clear" w:color="auto" w:fill="FFFFFF"/>
          <w:lang w:eastAsia="en-CA"/>
        </w:rPr>
        <w:t xml:space="preserve">In xcap make a copy one of the packets you created in Task </w:t>
      </w:r>
      <w:r>
        <w:rPr>
          <w:rFonts w:ascii="Arial" w:hAnsi="Arial" w:cs="Arial"/>
          <w:sz w:val="24"/>
          <w:szCs w:val="24"/>
          <w:shd w:val="clear" w:color="auto" w:fill="FFFFFF"/>
          <w:lang w:eastAsia="en-CA"/>
        </w:rPr>
        <w:t>2</w:t>
      </w:r>
      <w:r w:rsidRPr="00DF79AD">
        <w:rPr>
          <w:rFonts w:ascii="Arial" w:hAnsi="Arial" w:cs="Arial"/>
          <w:sz w:val="24"/>
          <w:szCs w:val="24"/>
          <w:shd w:val="clear" w:color="auto" w:fill="FFFFFF"/>
          <w:lang w:eastAsia="en-CA"/>
        </w:rPr>
        <w:t xml:space="preserve"> that you sent to your partner (the one that is on the other side of the router). Rename this packet Task 4.1 and is necessary Task 4.2</w:t>
      </w:r>
    </w:p>
    <w:p w14:paraId="5AAD21FC" w14:textId="77777777" w:rsidR="00C77971" w:rsidRPr="00DF79AD" w:rsidRDefault="00C77971" w:rsidP="002C6E1E">
      <w:pPr>
        <w:pStyle w:val="ListParagraph"/>
        <w:numPr>
          <w:ilvl w:val="0"/>
          <w:numId w:val="12"/>
        </w:numPr>
        <w:spacing w:before="119" w:after="119" w:line="100" w:lineRule="atLeast"/>
        <w:rPr>
          <w:rFonts w:ascii="Arial" w:hAnsi="Arial" w:cs="Arial"/>
        </w:rPr>
      </w:pPr>
      <w:r w:rsidRPr="00DF79AD">
        <w:rPr>
          <w:rFonts w:ascii="Arial" w:hAnsi="Arial" w:cs="Arial"/>
          <w:sz w:val="24"/>
          <w:szCs w:val="24"/>
          <w:shd w:val="clear" w:color="auto" w:fill="FFFFFF"/>
          <w:lang w:eastAsia="en-CA"/>
        </w:rPr>
        <w:t xml:space="preserve">Modify the packet so you can now send it </w:t>
      </w:r>
      <w:r>
        <w:rPr>
          <w:rFonts w:ascii="Arial" w:hAnsi="Arial" w:cs="Arial"/>
          <w:sz w:val="24"/>
          <w:szCs w:val="24"/>
          <w:shd w:val="clear" w:color="auto" w:fill="FFFFFF"/>
          <w:lang w:eastAsia="en-CA"/>
        </w:rPr>
        <w:t xml:space="preserve">to </w:t>
      </w:r>
      <w:r w:rsidRPr="00DF79AD">
        <w:rPr>
          <w:rFonts w:ascii="Arial" w:hAnsi="Arial" w:cs="Arial"/>
          <w:sz w:val="24"/>
          <w:szCs w:val="24"/>
          <w:shd w:val="clear" w:color="auto" w:fill="FFFFFF"/>
          <w:lang w:eastAsia="en-CA"/>
        </w:rPr>
        <w:t xml:space="preserve">a </w:t>
      </w:r>
      <w:r>
        <w:rPr>
          <w:rFonts w:ascii="Arial" w:hAnsi="Arial" w:cs="Arial"/>
          <w:sz w:val="24"/>
          <w:szCs w:val="24"/>
          <w:shd w:val="clear" w:color="auto" w:fill="FFFFFF"/>
          <w:lang w:eastAsia="en-CA"/>
        </w:rPr>
        <w:t>PC</w:t>
      </w:r>
      <w:r w:rsidRPr="00DF79AD">
        <w:rPr>
          <w:rFonts w:ascii="Arial" w:hAnsi="Arial" w:cs="Arial"/>
          <w:sz w:val="24"/>
          <w:szCs w:val="24"/>
          <w:shd w:val="clear" w:color="auto" w:fill="FFFFFF"/>
          <w:lang w:eastAsia="en-CA"/>
        </w:rPr>
        <w:t xml:space="preserve"> on the other side of the router.</w:t>
      </w:r>
    </w:p>
    <w:p w14:paraId="3EFDB13D" w14:textId="77777777" w:rsidR="00C77971" w:rsidRPr="00DF79AD" w:rsidRDefault="00C77971" w:rsidP="00D22631">
      <w:pPr>
        <w:pStyle w:val="ListParagraph"/>
        <w:numPr>
          <w:ilvl w:val="1"/>
          <w:numId w:val="12"/>
        </w:numPr>
        <w:spacing w:before="119" w:after="119" w:line="100" w:lineRule="atLeast"/>
        <w:rPr>
          <w:rFonts w:ascii="Arial" w:hAnsi="Arial" w:cs="Arial"/>
        </w:rPr>
      </w:pPr>
      <w:r w:rsidRPr="00DF79AD">
        <w:rPr>
          <w:rFonts w:ascii="Arial" w:hAnsi="Arial" w:cs="Arial"/>
          <w:sz w:val="24"/>
          <w:szCs w:val="24"/>
          <w:shd w:val="clear" w:color="auto" w:fill="FFFFFF"/>
          <w:lang w:eastAsia="en-CA"/>
        </w:rPr>
        <w:t>PC1 sends a packet to PC2 and PC3 (if it exists)</w:t>
      </w:r>
    </w:p>
    <w:p w14:paraId="25855232" w14:textId="77777777" w:rsidR="00C77971" w:rsidRPr="00DF79AD" w:rsidRDefault="00C77971" w:rsidP="00D22631">
      <w:pPr>
        <w:pStyle w:val="ListParagraph"/>
        <w:numPr>
          <w:ilvl w:val="1"/>
          <w:numId w:val="12"/>
        </w:numPr>
        <w:spacing w:before="119" w:after="119" w:line="100" w:lineRule="atLeast"/>
        <w:rPr>
          <w:rFonts w:ascii="Arial" w:hAnsi="Arial" w:cs="Arial"/>
        </w:rPr>
      </w:pPr>
      <w:r w:rsidRPr="00DF79AD">
        <w:rPr>
          <w:rFonts w:ascii="Arial" w:hAnsi="Arial" w:cs="Arial"/>
          <w:sz w:val="24"/>
          <w:szCs w:val="24"/>
          <w:shd w:val="clear" w:color="auto" w:fill="FFFFFF"/>
          <w:lang w:eastAsia="en-CA"/>
        </w:rPr>
        <w:t>PC2 sends a packet to PC1</w:t>
      </w:r>
    </w:p>
    <w:p w14:paraId="06AF0443" w14:textId="77777777" w:rsidR="00C77971" w:rsidRPr="00DF79AD" w:rsidRDefault="00C77971" w:rsidP="00D22631">
      <w:pPr>
        <w:pStyle w:val="ListParagraph"/>
        <w:numPr>
          <w:ilvl w:val="1"/>
          <w:numId w:val="12"/>
        </w:numPr>
        <w:spacing w:before="119" w:after="119" w:line="100" w:lineRule="atLeast"/>
        <w:rPr>
          <w:rFonts w:ascii="Arial" w:hAnsi="Arial" w:cs="Arial"/>
        </w:rPr>
      </w:pPr>
      <w:r w:rsidRPr="00DF79AD">
        <w:rPr>
          <w:rFonts w:ascii="Arial" w:hAnsi="Arial" w:cs="Arial"/>
          <w:sz w:val="24"/>
          <w:szCs w:val="24"/>
          <w:shd w:val="clear" w:color="auto" w:fill="FFFFFF"/>
          <w:lang w:eastAsia="en-CA"/>
        </w:rPr>
        <w:t>PC3 sends a packet to PC1</w:t>
      </w:r>
    </w:p>
    <w:p w14:paraId="03432562" w14:textId="77777777" w:rsidR="00C77971" w:rsidRPr="00656254" w:rsidRDefault="00C77971" w:rsidP="000F1394">
      <w:pPr>
        <w:pStyle w:val="ListParagraph"/>
        <w:numPr>
          <w:ilvl w:val="0"/>
          <w:numId w:val="12"/>
        </w:numPr>
        <w:spacing w:before="120" w:after="119" w:line="100" w:lineRule="atLeast"/>
        <w:rPr>
          <w:ins w:id="5" w:author="Amin Mahmoudian" w:date="2014-10-09T18:53:00Z"/>
          <w:rFonts w:ascii="Arial" w:hAnsi="Arial" w:cs="Arial"/>
          <w:rPrChange w:id="6" w:author="Amin Mahmoudian" w:date="2014-10-09T18:53:00Z">
            <w:rPr>
              <w:ins w:id="7" w:author="Amin Mahmoudian" w:date="2014-10-09T18:53:00Z"/>
              <w:rFonts w:ascii="Arial" w:hAnsi="Arial" w:cs="Arial"/>
              <w:sz w:val="24"/>
              <w:szCs w:val="24"/>
              <w:shd w:val="clear" w:color="auto" w:fill="FFFFFF"/>
              <w:lang w:eastAsia="en-CA"/>
            </w:rPr>
          </w:rPrChange>
        </w:rPr>
      </w:pPr>
      <w:r w:rsidRPr="00DF79AD">
        <w:rPr>
          <w:rFonts w:ascii="Arial" w:hAnsi="Arial" w:cs="Arial"/>
          <w:sz w:val="24"/>
          <w:szCs w:val="24"/>
          <w:shd w:val="clear" w:color="auto" w:fill="FFFFFF"/>
          <w:lang w:eastAsia="en-CA"/>
        </w:rPr>
        <w:t xml:space="preserve">When everyone is ready, start a Wireshark capture and then send your packets. Send them a few times to be sure you captured them. </w:t>
      </w:r>
      <w:r>
        <w:rPr>
          <w:rFonts w:ascii="Arial" w:hAnsi="Arial" w:cs="Arial"/>
          <w:sz w:val="24"/>
          <w:szCs w:val="24"/>
          <w:shd w:val="clear" w:color="auto" w:fill="FFFFFF"/>
          <w:lang w:eastAsia="en-CA"/>
        </w:rPr>
        <w:br/>
      </w:r>
      <w:r w:rsidRPr="00DF79AD">
        <w:rPr>
          <w:rFonts w:ascii="Arial" w:hAnsi="Arial" w:cs="Arial"/>
          <w:sz w:val="24"/>
          <w:szCs w:val="24"/>
          <w:shd w:val="clear" w:color="auto" w:fill="FFFFFF"/>
          <w:lang w:eastAsia="en-CA"/>
        </w:rPr>
        <w:t xml:space="preserve">Stop and </w:t>
      </w:r>
      <w:r w:rsidRPr="000F1394">
        <w:rPr>
          <w:rFonts w:ascii="Arial" w:hAnsi="Arial" w:cs="Arial"/>
          <w:b/>
          <w:bCs/>
          <w:sz w:val="24"/>
          <w:szCs w:val="24"/>
          <w:shd w:val="clear" w:color="auto" w:fill="FFFFFF"/>
          <w:lang w:eastAsia="en-CA"/>
        </w:rPr>
        <w:t>save</w:t>
      </w:r>
      <w:r w:rsidRPr="00DF79AD">
        <w:rPr>
          <w:rFonts w:ascii="Arial" w:hAnsi="Arial" w:cs="Arial"/>
          <w:sz w:val="24"/>
          <w:szCs w:val="24"/>
          <w:shd w:val="clear" w:color="auto" w:fill="FFFFFF"/>
          <w:lang w:eastAsia="en-CA"/>
        </w:rPr>
        <w:t xml:space="preserve"> your capture (</w:t>
      </w:r>
      <w:r w:rsidRPr="000F1394">
        <w:rPr>
          <w:rFonts w:ascii="Arial" w:hAnsi="Arial" w:cs="Arial"/>
          <w:b/>
          <w:bCs/>
          <w:sz w:val="24"/>
          <w:szCs w:val="24"/>
          <w:shd w:val="clear" w:color="auto" w:fill="FFFFFF"/>
          <w:lang w:eastAsia="en-CA"/>
        </w:rPr>
        <w:t>Lab06Task4.pcap</w:t>
      </w:r>
      <w:r w:rsidRPr="00DF79AD">
        <w:rPr>
          <w:rFonts w:ascii="Arial" w:hAnsi="Arial" w:cs="Arial"/>
          <w:sz w:val="24"/>
          <w:szCs w:val="24"/>
          <w:shd w:val="clear" w:color="auto" w:fill="FFFFFF"/>
          <w:lang w:eastAsia="en-CA"/>
        </w:rPr>
        <w:t>).</w:t>
      </w:r>
    </w:p>
    <w:p w14:paraId="41FDC611" w14:textId="77777777" w:rsidR="00656254" w:rsidRDefault="00656254">
      <w:pPr>
        <w:pStyle w:val="ListParagraph"/>
        <w:spacing w:before="120" w:after="119" w:line="100" w:lineRule="atLeast"/>
        <w:rPr>
          <w:ins w:id="8" w:author="Amin Mahmoudian" w:date="2014-10-09T18:54:00Z"/>
          <w:rFonts w:ascii="Arial" w:hAnsi="Arial" w:cs="Arial"/>
          <w:sz w:val="24"/>
          <w:szCs w:val="24"/>
          <w:shd w:val="clear" w:color="auto" w:fill="FFFFFF"/>
          <w:lang w:eastAsia="en-CA"/>
        </w:rPr>
        <w:pPrChange w:id="9" w:author="Amin Mahmoudian" w:date="2014-10-09T18:53:00Z">
          <w:pPr>
            <w:pStyle w:val="ListParagraph"/>
            <w:numPr>
              <w:numId w:val="12"/>
            </w:numPr>
            <w:spacing w:before="120" w:after="119" w:line="100" w:lineRule="atLeast"/>
            <w:ind w:left="1080" w:hanging="360"/>
          </w:pPr>
        </w:pPrChange>
      </w:pPr>
      <w:ins w:id="10" w:author="Amin Mahmoudian" w:date="2014-10-09T18:53:00Z">
        <w:r>
          <w:rPr>
            <w:rFonts w:ascii="Arial" w:hAnsi="Arial" w:cs="Arial"/>
            <w:sz w:val="24"/>
            <w:szCs w:val="24"/>
            <w:shd w:val="clear" w:color="auto" w:fill="FFFFFF"/>
            <w:lang w:eastAsia="en-CA"/>
          </w:rPr>
          <w:t>Mac address stay it is only upper level stuff that goes across</w:t>
        </w:r>
      </w:ins>
    </w:p>
    <w:p w14:paraId="79968CD1" w14:textId="1FA518B3" w:rsidR="004638E5" w:rsidRPr="00DF79AD" w:rsidRDefault="004638E5">
      <w:pPr>
        <w:pStyle w:val="ListParagraph"/>
        <w:spacing w:before="120" w:after="119" w:line="100" w:lineRule="atLeast"/>
        <w:rPr>
          <w:rFonts w:ascii="Arial" w:hAnsi="Arial" w:cs="Arial"/>
        </w:rPr>
        <w:pPrChange w:id="11" w:author="Amin Mahmoudian" w:date="2014-10-09T18:53:00Z">
          <w:pPr>
            <w:pStyle w:val="ListParagraph"/>
            <w:numPr>
              <w:numId w:val="12"/>
            </w:numPr>
            <w:spacing w:before="120" w:after="119" w:line="100" w:lineRule="atLeast"/>
            <w:ind w:left="1080" w:hanging="360"/>
          </w:pPr>
        </w:pPrChange>
      </w:pPr>
      <w:ins w:id="12" w:author="Amin Mahmoudian" w:date="2014-10-09T18:54:00Z">
        <w:r>
          <w:rPr>
            <w:rFonts w:ascii="Arial" w:hAnsi="Arial" w:cs="Arial"/>
            <w:sz w:val="24"/>
            <w:szCs w:val="24"/>
            <w:shd w:val="clear" w:color="auto" w:fill="FFFFFF"/>
            <w:lang w:eastAsia="en-CA"/>
          </w:rPr>
          <w:t>Network layer will not care about mac address only ip address</w:t>
        </w:r>
      </w:ins>
    </w:p>
    <w:p w14:paraId="3FA44D20" w14:textId="77777777" w:rsidR="00C77971" w:rsidRPr="00DF79AD" w:rsidRDefault="00C77971" w:rsidP="000F1394">
      <w:pPr>
        <w:pStyle w:val="Heading2"/>
        <w:keepNext w:val="0"/>
        <w:keepLines w:val="0"/>
        <w:rPr>
          <w:rFonts w:ascii="Arial" w:hAnsi="Arial" w:cs="Arial"/>
        </w:rPr>
      </w:pPr>
      <w:r w:rsidRPr="00DF79AD">
        <w:rPr>
          <w:rFonts w:ascii="Arial" w:hAnsi="Arial" w:cs="Arial"/>
          <w:shd w:val="clear" w:color="auto" w:fill="FFFFFF"/>
          <w:lang w:eastAsia="en-CA"/>
        </w:rPr>
        <w:t xml:space="preserve">Checkpoint 3: Show the crafted packet and the capture to your instructor. </w:t>
      </w:r>
    </w:p>
    <w:p w14:paraId="1D2F9207" w14:textId="77777777" w:rsidR="00C77971" w:rsidRPr="00DF79AD" w:rsidRDefault="00C77971">
      <w:pPr>
        <w:pStyle w:val="Heading1"/>
        <w:rPr>
          <w:rFonts w:ascii="Arial" w:hAnsi="Arial" w:cs="Arial"/>
        </w:rPr>
      </w:pPr>
      <w:r w:rsidRPr="00DF79AD">
        <w:rPr>
          <w:rFonts w:ascii="Arial" w:hAnsi="Arial" w:cs="Arial"/>
          <w:lang w:eastAsia="en-CA"/>
        </w:rPr>
        <w:lastRenderedPageBreak/>
        <w:t>Task 5 - Challenge</w:t>
      </w:r>
    </w:p>
    <w:p w14:paraId="4501E25F" w14:textId="77777777" w:rsidR="00C77971" w:rsidRPr="00DF79AD" w:rsidRDefault="00C77971">
      <w:pPr>
        <w:pStyle w:val="ListParagraph"/>
        <w:numPr>
          <w:ilvl w:val="0"/>
          <w:numId w:val="3"/>
        </w:numPr>
        <w:spacing w:before="28" w:after="0" w:line="100" w:lineRule="atLeast"/>
        <w:rPr>
          <w:rFonts w:ascii="Arial" w:hAnsi="Arial" w:cs="Arial"/>
        </w:rPr>
      </w:pPr>
      <w:r w:rsidRPr="00DF79AD">
        <w:rPr>
          <w:rFonts w:ascii="Arial" w:hAnsi="Arial" w:cs="Arial"/>
          <w:sz w:val="24"/>
          <w:szCs w:val="24"/>
          <w:lang w:eastAsia="en-CA"/>
        </w:rPr>
        <w:t>Try sending broadcast Ethernet frames like you did in Lab  and see if your partner (on the side of the router) can see them</w:t>
      </w:r>
    </w:p>
    <w:p w14:paraId="74562974" w14:textId="77777777" w:rsidR="00C77971" w:rsidRPr="00DF79AD" w:rsidRDefault="00C77971">
      <w:pPr>
        <w:pStyle w:val="ListParagraph"/>
        <w:numPr>
          <w:ilvl w:val="0"/>
          <w:numId w:val="3"/>
        </w:numPr>
        <w:spacing w:before="28" w:after="0" w:line="100" w:lineRule="atLeast"/>
        <w:rPr>
          <w:rFonts w:ascii="Arial" w:hAnsi="Arial" w:cs="Arial"/>
        </w:rPr>
      </w:pPr>
      <w:r w:rsidRPr="00DF79AD">
        <w:rPr>
          <w:rFonts w:ascii="Arial" w:hAnsi="Arial" w:cs="Arial"/>
          <w:sz w:val="24"/>
          <w:szCs w:val="24"/>
          <w:lang w:eastAsia="en-CA"/>
        </w:rPr>
        <w:t>Notice that broadcasts don’t pass through the router.</w:t>
      </w:r>
    </w:p>
    <w:p w14:paraId="28814A44" w14:textId="77777777" w:rsidR="00C77971" w:rsidRPr="00DF79AD" w:rsidRDefault="00C77971">
      <w:pPr>
        <w:pStyle w:val="ListParagraph"/>
        <w:numPr>
          <w:ilvl w:val="0"/>
          <w:numId w:val="3"/>
        </w:numPr>
        <w:spacing w:before="28" w:after="0" w:line="100" w:lineRule="atLeast"/>
        <w:rPr>
          <w:rFonts w:ascii="Arial" w:hAnsi="Arial" w:cs="Arial"/>
        </w:rPr>
      </w:pPr>
      <w:r w:rsidRPr="00DF79AD">
        <w:rPr>
          <w:rFonts w:ascii="Arial" w:hAnsi="Arial" w:cs="Arial"/>
          <w:sz w:val="24"/>
          <w:szCs w:val="24"/>
          <w:lang w:eastAsia="en-CA"/>
        </w:rPr>
        <w:t>No check point for this task. Just think of why this is so.</w:t>
      </w:r>
    </w:p>
    <w:p w14:paraId="030AE7C0" w14:textId="77777777" w:rsidR="00C77971" w:rsidRPr="00DF79AD" w:rsidRDefault="00C77971">
      <w:pPr>
        <w:pStyle w:val="ListParagraph"/>
        <w:numPr>
          <w:ilvl w:val="0"/>
          <w:numId w:val="3"/>
        </w:numPr>
        <w:spacing w:before="28" w:after="0" w:line="100" w:lineRule="atLeast"/>
        <w:rPr>
          <w:rFonts w:ascii="Arial" w:hAnsi="Arial" w:cs="Arial"/>
        </w:rPr>
      </w:pPr>
      <w:r w:rsidRPr="00DF79AD">
        <w:rPr>
          <w:rFonts w:ascii="Arial" w:hAnsi="Arial" w:cs="Arial"/>
          <w:sz w:val="24"/>
          <w:szCs w:val="24"/>
          <w:lang w:eastAsia="en-CA"/>
        </w:rPr>
        <w:t>Think what would happen if you changed the MAC address of the Task 3 frame to a broadcast MAC. Would your partner still receive it? If time permits try it, the answer might surprise you.</w:t>
      </w:r>
      <w:r w:rsidRPr="00DF79AD">
        <w:rPr>
          <w:rFonts w:ascii="Arial" w:hAnsi="Arial" w:cs="Arial"/>
          <w:sz w:val="24"/>
          <w:szCs w:val="24"/>
          <w:lang w:eastAsia="en-CA"/>
        </w:rPr>
        <w:tab/>
      </w:r>
    </w:p>
    <w:p w14:paraId="54696A72" w14:textId="77777777" w:rsidR="00C77971" w:rsidRPr="00DF79AD" w:rsidRDefault="00C77971">
      <w:pPr>
        <w:pStyle w:val="Heading1"/>
        <w:rPr>
          <w:rFonts w:ascii="Arial" w:hAnsi="Arial" w:cs="Arial"/>
        </w:rPr>
      </w:pPr>
      <w:r w:rsidRPr="00DF79AD">
        <w:rPr>
          <w:rFonts w:ascii="Arial" w:hAnsi="Arial" w:cs="Arial"/>
          <w:lang w:eastAsia="en-CA"/>
        </w:rPr>
        <w:t>Task 6 Cleanup</w:t>
      </w:r>
    </w:p>
    <w:p w14:paraId="6B256C02" w14:textId="77777777" w:rsidR="00C77971" w:rsidRPr="00DF79AD" w:rsidRDefault="00C77971">
      <w:pPr>
        <w:pStyle w:val="ListParagraph"/>
        <w:numPr>
          <w:ilvl w:val="0"/>
          <w:numId w:val="13"/>
        </w:numPr>
        <w:rPr>
          <w:rFonts w:ascii="Arial" w:hAnsi="Arial" w:cs="Arial"/>
        </w:rPr>
      </w:pPr>
      <w:r w:rsidRPr="00DF79AD">
        <w:rPr>
          <w:rFonts w:ascii="Arial" w:hAnsi="Arial" w:cs="Arial"/>
        </w:rPr>
        <w:t>Make sure you have saved all the results you got during this lab period. Always share your results with your lab partner.</w:t>
      </w:r>
    </w:p>
    <w:p w14:paraId="15AD7C58" w14:textId="77777777" w:rsidR="00C77971" w:rsidRPr="00DF79AD" w:rsidRDefault="00C77971">
      <w:pPr>
        <w:pStyle w:val="ListParagraph"/>
        <w:numPr>
          <w:ilvl w:val="0"/>
          <w:numId w:val="13"/>
        </w:numPr>
        <w:rPr>
          <w:rFonts w:ascii="Arial" w:hAnsi="Arial" w:cs="Arial"/>
        </w:rPr>
      </w:pPr>
      <w:r w:rsidRPr="00DF79AD">
        <w:rPr>
          <w:rFonts w:ascii="Arial" w:hAnsi="Arial" w:cs="Arial"/>
        </w:rPr>
        <w:t xml:space="preserve">Turn your firewall back on, re-enable your wireless NIC and set your Ethernet NIC to “Obtain and IP address automatically” </w:t>
      </w:r>
    </w:p>
    <w:p w14:paraId="3B87F9EF" w14:textId="77777777" w:rsidR="00C77971" w:rsidRPr="00DF79AD" w:rsidRDefault="00C77971">
      <w:pPr>
        <w:pStyle w:val="ListParagraph"/>
        <w:numPr>
          <w:ilvl w:val="0"/>
          <w:numId w:val="13"/>
        </w:numPr>
        <w:rPr>
          <w:rFonts w:ascii="Arial" w:hAnsi="Arial" w:cs="Arial"/>
        </w:rPr>
      </w:pPr>
      <w:r w:rsidRPr="00DF79AD">
        <w:rPr>
          <w:rFonts w:ascii="Arial" w:hAnsi="Arial" w:cs="Arial"/>
        </w:rPr>
        <w:t>Reboot your computer.</w:t>
      </w:r>
    </w:p>
    <w:p w14:paraId="6A8C27FA" w14:textId="77777777" w:rsidR="00C77971" w:rsidRPr="00DF79AD" w:rsidRDefault="00C77971" w:rsidP="002C6E1E">
      <w:pPr>
        <w:pStyle w:val="ListParagraph"/>
        <w:numPr>
          <w:ilvl w:val="0"/>
          <w:numId w:val="13"/>
        </w:numPr>
        <w:rPr>
          <w:rFonts w:ascii="Arial" w:hAnsi="Arial" w:cs="Arial"/>
        </w:rPr>
      </w:pPr>
      <w:r w:rsidRPr="00DF79AD">
        <w:rPr>
          <w:rFonts w:ascii="Arial" w:hAnsi="Arial" w:cs="Arial"/>
        </w:rPr>
        <w:t>Make sure that the network wiring for your station (and your partner's station) is back to its default configuration</w:t>
      </w:r>
    </w:p>
    <w:p w14:paraId="1DE6A014" w14:textId="77777777" w:rsidR="00C77971" w:rsidRPr="00DF79AD" w:rsidRDefault="00C77971" w:rsidP="002C6E1E">
      <w:pPr>
        <w:pStyle w:val="ListParagraph"/>
        <w:numPr>
          <w:ilvl w:val="0"/>
          <w:numId w:val="13"/>
        </w:numPr>
        <w:rPr>
          <w:rFonts w:ascii="Arial" w:hAnsi="Arial" w:cs="Arial"/>
        </w:rPr>
      </w:pPr>
      <w:r w:rsidRPr="00DF79AD">
        <w:rPr>
          <w:rFonts w:ascii="Arial" w:hAnsi="Arial" w:cs="Arial"/>
        </w:rPr>
        <w:t>Return the router to the location specified by your instructor</w:t>
      </w:r>
    </w:p>
    <w:p w14:paraId="3397D537" w14:textId="1974C9B8" w:rsidR="00C77971" w:rsidRPr="006E0F23" w:rsidRDefault="00B8787E" w:rsidP="007103E1">
      <w:pPr>
        <w:pStyle w:val="ListParagraph"/>
        <w:numPr>
          <w:ilvl w:val="0"/>
          <w:numId w:val="13"/>
        </w:numPr>
        <w:rPr>
          <w:rFonts w:ascii="Arial" w:hAnsi="Arial" w:cs="Arial"/>
        </w:rPr>
      </w:pPr>
      <w:r>
        <w:rPr>
          <w:rFonts w:ascii="Arial" w:hAnsi="Arial" w:cs="Arial"/>
          <w:noProof/>
          <w:lang w:val="en-US"/>
        </w:rPr>
        <w:pict w14:anchorId="38316DCF">
          <v:shapetype id="_x0000_t202" coordsize="21600,21600" o:spt="202" path="m0,0l0,21600,21600,21600,21600,0xe">
            <v:stroke joinstyle="miter"/>
            <v:path gradientshapeok="t" o:connecttype="rect"/>
          </v:shapetype>
          <v:shape id="_x0000_s1039" type="#_x0000_t202" style="position:absolute;left:0;text-align:left;margin-left:-9pt;margin-top:100.35pt;width:459pt;height:126pt;z-index:251660800;mso-wrap-edited:f" wrapcoords="0 0 21600 0 21600 21600 0 21600 0 0" filled="f" stroked="f">
            <v:fill o:detectmouseclick="t"/>
            <v:textbox inset=",7.2pt,,7.2pt">
              <w:txbxContent>
                <w:p w14:paraId="34BE67C5" w14:textId="51C339D8" w:rsidR="00B8787E" w:rsidRDefault="00B8787E">
                  <w:pPr>
                    <w:rPr>
                      <w:ins w:id="13" w:author="Amin Mahmoudian" w:date="2014-10-16T17:06:00Z"/>
                    </w:rPr>
                  </w:pPr>
                  <w:ins w:id="14" w:author="Amin Mahmoudian" w:date="2014-10-16T17:06:00Z">
                    <w:r>
                      <w:t>Blue port on router is one side and the yellow is another network</w:t>
                    </w:r>
                  </w:ins>
                </w:p>
                <w:p w14:paraId="2CAF0799" w14:textId="1B526CC2" w:rsidR="00B8787E" w:rsidRDefault="00664C9E">
                  <w:pPr>
                    <w:rPr>
                      <w:ins w:id="15" w:author="Amin Mahmoudian" w:date="2014-10-16T17:08:00Z"/>
                    </w:rPr>
                  </w:pPr>
                  <w:ins w:id="16" w:author="Amin Mahmoudian" w:date="2014-10-16T17:07:00Z">
                    <w:r>
                      <w:t xml:space="preserve">Pc 1 wants to send a packet to pc on other side it has to send it first to router with mac address of router and ip of </w:t>
                    </w:r>
                  </w:ins>
                  <w:ins w:id="17" w:author="Amin Mahmoudian" w:date="2014-10-16T17:08:00Z">
                    <w:r>
                      <w:t>destination</w:t>
                    </w:r>
                  </w:ins>
                  <w:ins w:id="18" w:author="Amin Mahmoudian" w:date="2014-10-16T17:07:00Z">
                    <w:r>
                      <w:t xml:space="preserve"> </w:t>
                    </w:r>
                  </w:ins>
                  <w:ins w:id="19" w:author="Amin Mahmoudian" w:date="2014-10-16T17:08:00Z">
                    <w:r>
                      <w:t xml:space="preserve"> </w:t>
                    </w:r>
                  </w:ins>
                </w:p>
                <w:p w14:paraId="44230C71" w14:textId="07F18EB4" w:rsidR="00664C9E" w:rsidRDefault="00664C9E">
                  <w:ins w:id="20" w:author="Amin Mahmoudian" w:date="2014-10-16T17:08:00Z">
                    <w:r>
                      <w:t xml:space="preserve">We first send a packet to router and router figure it out where to send it </w:t>
                    </w:r>
                  </w:ins>
                </w:p>
              </w:txbxContent>
            </v:textbox>
            <w10:wrap type="tight"/>
          </v:shape>
        </w:pict>
      </w:r>
      <w:r w:rsidR="00C77971" w:rsidRPr="006E0F23">
        <w:rPr>
          <w:rFonts w:ascii="Arial" w:hAnsi="Arial" w:cs="Arial"/>
        </w:rPr>
        <w:t xml:space="preserve">Be sure to complete the post-lab questions before </w:t>
      </w:r>
      <w:r w:rsidR="00C77971">
        <w:rPr>
          <w:rFonts w:ascii="Arial" w:hAnsi="Arial" w:cs="Arial"/>
        </w:rPr>
        <w:t>end of day October 15, 2014</w:t>
      </w:r>
      <w:r w:rsidR="00C77971" w:rsidRPr="006E0F23">
        <w:rPr>
          <w:rFonts w:ascii="Arial" w:hAnsi="Arial" w:cs="Arial"/>
        </w:rPr>
        <w:t xml:space="preserve"> on the day of your next lab </w:t>
      </w:r>
      <w:del w:id="21" w:author="Amin Mahmoudian" w:date="2014-10-16T17:08:00Z">
        <w:r w:rsidR="00C77971" w:rsidRPr="006E0F23" w:rsidDel="00664C9E">
          <w:rPr>
            <w:rFonts w:ascii="Arial" w:hAnsi="Arial" w:cs="Arial"/>
          </w:rPr>
          <w:delText>period</w:delText>
        </w:r>
      </w:del>
      <w:ins w:id="22" w:author="Amin Mahmoudian" w:date="2014-10-16T17:08:00Z">
        <w:r w:rsidR="00664C9E">
          <w:rPr>
            <w:rFonts w:ascii="Arial" w:hAnsi="Arial" w:cs="Arial"/>
          </w:rPr>
          <w:t xml:space="preserve">period </w:t>
        </w:r>
      </w:ins>
      <w:del w:id="23" w:author="Amin Mahmoudian" w:date="2014-10-16T17:08:00Z">
        <w:r w:rsidR="00C77971" w:rsidRPr="006E0F23" w:rsidDel="00664C9E">
          <w:rPr>
            <w:rFonts w:ascii="Arial" w:hAnsi="Arial" w:cs="Arial"/>
          </w:rPr>
          <w:delText>.</w:delText>
        </w:r>
      </w:del>
    </w:p>
    <w:sectPr w:rsidR="00C77971" w:rsidRPr="006E0F23" w:rsidSect="000F1394">
      <w:footerReference w:type="default" r:id="rId17"/>
      <w:pgSz w:w="12240" w:h="15840" w:code="1"/>
      <w:pgMar w:top="567" w:right="1043" w:bottom="851" w:left="1276" w:header="567" w:footer="68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718E194" w14:textId="77777777" w:rsidR="00B8787E" w:rsidRDefault="00B8787E" w:rsidP="000068F3">
      <w:pPr>
        <w:spacing w:after="0" w:line="240" w:lineRule="auto"/>
        <w:rPr>
          <w:rFonts w:cs="Times New Roman"/>
        </w:rPr>
      </w:pPr>
      <w:r>
        <w:rPr>
          <w:rFonts w:cs="Times New Roman"/>
        </w:rPr>
        <w:separator/>
      </w:r>
    </w:p>
  </w:endnote>
  <w:endnote w:type="continuationSeparator" w:id="0">
    <w:p w14:paraId="6CDD39FA" w14:textId="77777777" w:rsidR="00B8787E" w:rsidRDefault="00B8787E" w:rsidP="000068F3">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A0000287" w:usb1="28CF3C52" w:usb2="00000016" w:usb3="00000000" w:csb0="0004001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26A60" w14:textId="77777777" w:rsidR="00B8787E" w:rsidRDefault="00B8787E" w:rsidP="000F1394">
    <w:pPr>
      <w:pStyle w:val="Footer"/>
      <w:rPr>
        <w:rFonts w:cs="Times New Roman"/>
      </w:rPr>
    </w:pPr>
    <w:r>
      <w:rPr>
        <w:rFonts w:cs="Times New Roman"/>
      </w:rPr>
      <w:tab/>
    </w:r>
    <w:r>
      <w:fldChar w:fldCharType="begin"/>
    </w:r>
    <w:r>
      <w:instrText xml:space="preserve"> PAGE   \* MERGEFORMAT </w:instrText>
    </w:r>
    <w:r>
      <w:fldChar w:fldCharType="separate"/>
    </w:r>
    <w:r w:rsidR="00506CEC">
      <w:rPr>
        <w:noProof/>
      </w:rPr>
      <w:t>7</w:t>
    </w:r>
    <w:r>
      <w:rPr>
        <w:noProof/>
      </w:rPr>
      <w:fldChar w:fldCharType="end"/>
    </w:r>
    <w:r>
      <w:rPr>
        <w:rFonts w:cs="Times New Roman"/>
      </w:rPr>
      <w:tab/>
    </w:r>
    <w:r>
      <w:t>V1-6</w:t>
    </w:r>
  </w:p>
  <w:p w14:paraId="4817BC51" w14:textId="77777777" w:rsidR="00B8787E" w:rsidRDefault="00B8787E">
    <w:pPr>
      <w:pStyle w:val="Foo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9FA2E60" w14:textId="77777777" w:rsidR="00B8787E" w:rsidRDefault="00B8787E" w:rsidP="000068F3">
      <w:pPr>
        <w:spacing w:after="0" w:line="240" w:lineRule="auto"/>
        <w:rPr>
          <w:rFonts w:cs="Times New Roman"/>
        </w:rPr>
      </w:pPr>
      <w:r>
        <w:rPr>
          <w:rFonts w:cs="Times New Roman"/>
        </w:rPr>
        <w:separator/>
      </w:r>
    </w:p>
  </w:footnote>
  <w:footnote w:type="continuationSeparator" w:id="0">
    <w:p w14:paraId="797EB1FA" w14:textId="77777777" w:rsidR="00B8787E" w:rsidRDefault="00B8787E" w:rsidP="000068F3">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3A4F65"/>
    <w:multiLevelType w:val="multilevel"/>
    <w:tmpl w:val="55E24A60"/>
    <w:lvl w:ilvl="0">
      <w:start w:val="1"/>
      <w:numFmt w:val="bullet"/>
      <w:lvlText w:val=""/>
      <w:lvlJc w:val="left"/>
      <w:pPr>
        <w:ind w:left="7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1B354E4"/>
    <w:multiLevelType w:val="hybridMultilevel"/>
    <w:tmpl w:val="E20478DE"/>
    <w:lvl w:ilvl="0" w:tplc="4A749BD6">
      <w:start w:val="1"/>
      <w:numFmt w:val="decimal"/>
      <w:lvlText w:val="%1."/>
      <w:lvlJc w:val="left"/>
      <w:pPr>
        <w:ind w:left="1080" w:hanging="720"/>
      </w:pPr>
      <w:rPr>
        <w:rFonts w:eastAsia="Times New Roman"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2A52137"/>
    <w:multiLevelType w:val="multilevel"/>
    <w:tmpl w:val="F54E6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4DF0118"/>
    <w:multiLevelType w:val="multilevel"/>
    <w:tmpl w:val="4030E1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7945134"/>
    <w:multiLevelType w:val="multilevel"/>
    <w:tmpl w:val="E12AA33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9E33CB7"/>
    <w:multiLevelType w:val="hybridMultilevel"/>
    <w:tmpl w:val="0C4E79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4562A05"/>
    <w:multiLevelType w:val="multilevel"/>
    <w:tmpl w:val="9DC64E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5EB6927"/>
    <w:multiLevelType w:val="multilevel"/>
    <w:tmpl w:val="1F1AB44C"/>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8">
    <w:nsid w:val="2F96594A"/>
    <w:multiLevelType w:val="multilevel"/>
    <w:tmpl w:val="522CE53C"/>
    <w:lvl w:ilvl="0">
      <w:start w:val="1"/>
      <w:numFmt w:val="decimal"/>
      <w:lvlText w:val="%1."/>
      <w:lvlJc w:val="left"/>
      <w:pPr>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2D76E9"/>
    <w:multiLevelType w:val="multilevel"/>
    <w:tmpl w:val="44A4B7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EBF5705"/>
    <w:multiLevelType w:val="multilevel"/>
    <w:tmpl w:val="22C663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453135F3"/>
    <w:multiLevelType w:val="multilevel"/>
    <w:tmpl w:val="C1568F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EC35891"/>
    <w:multiLevelType w:val="multilevel"/>
    <w:tmpl w:val="F0BC11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FCD2701"/>
    <w:multiLevelType w:val="multilevel"/>
    <w:tmpl w:val="3C9223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686531FE"/>
    <w:multiLevelType w:val="multilevel"/>
    <w:tmpl w:val="1F1AB44C"/>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5">
    <w:nsid w:val="6E590883"/>
    <w:multiLevelType w:val="multilevel"/>
    <w:tmpl w:val="5C4C53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F821FBD"/>
    <w:multiLevelType w:val="multilevel"/>
    <w:tmpl w:val="8F9499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765C6E7D"/>
    <w:multiLevelType w:val="hybridMultilevel"/>
    <w:tmpl w:val="E618CE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3"/>
  </w:num>
  <w:num w:numId="5">
    <w:abstractNumId w:val="2"/>
  </w:num>
  <w:num w:numId="6">
    <w:abstractNumId w:val="11"/>
  </w:num>
  <w:num w:numId="7">
    <w:abstractNumId w:val="9"/>
  </w:num>
  <w:num w:numId="8">
    <w:abstractNumId w:val="0"/>
  </w:num>
  <w:num w:numId="9">
    <w:abstractNumId w:val="15"/>
  </w:num>
  <w:num w:numId="10">
    <w:abstractNumId w:val="12"/>
  </w:num>
  <w:num w:numId="11">
    <w:abstractNumId w:val="13"/>
  </w:num>
  <w:num w:numId="12">
    <w:abstractNumId w:val="6"/>
  </w:num>
  <w:num w:numId="13">
    <w:abstractNumId w:val="16"/>
  </w:num>
  <w:num w:numId="14">
    <w:abstractNumId w:val="8"/>
  </w:num>
  <w:num w:numId="15">
    <w:abstractNumId w:val="5"/>
  </w:num>
  <w:num w:numId="16">
    <w:abstractNumId w:val="17"/>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trackRevisions/>
  <w:doNotTrackMoves/>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6393"/>
    <w:rsid w:val="000068F3"/>
    <w:rsid w:val="00025A69"/>
    <w:rsid w:val="00057F42"/>
    <w:rsid w:val="00092EFF"/>
    <w:rsid w:val="000D3355"/>
    <w:rsid w:val="000F1394"/>
    <w:rsid w:val="00112CD8"/>
    <w:rsid w:val="0015039E"/>
    <w:rsid w:val="00167176"/>
    <w:rsid w:val="002B3DB8"/>
    <w:rsid w:val="002C6E1E"/>
    <w:rsid w:val="003854AB"/>
    <w:rsid w:val="00395CDD"/>
    <w:rsid w:val="003C2F34"/>
    <w:rsid w:val="00442D70"/>
    <w:rsid w:val="00450FAE"/>
    <w:rsid w:val="004638E5"/>
    <w:rsid w:val="004C6423"/>
    <w:rsid w:val="00506CEC"/>
    <w:rsid w:val="00520120"/>
    <w:rsid w:val="00521E2B"/>
    <w:rsid w:val="00565344"/>
    <w:rsid w:val="005722EA"/>
    <w:rsid w:val="005938FE"/>
    <w:rsid w:val="005C30D9"/>
    <w:rsid w:val="005C7E29"/>
    <w:rsid w:val="005D24DC"/>
    <w:rsid w:val="005E6393"/>
    <w:rsid w:val="00643BE0"/>
    <w:rsid w:val="00656254"/>
    <w:rsid w:val="00664C9E"/>
    <w:rsid w:val="006E07E5"/>
    <w:rsid w:val="006E0F23"/>
    <w:rsid w:val="006E63AF"/>
    <w:rsid w:val="006F47F8"/>
    <w:rsid w:val="007103E1"/>
    <w:rsid w:val="0074023A"/>
    <w:rsid w:val="007514C4"/>
    <w:rsid w:val="007766D9"/>
    <w:rsid w:val="007815B4"/>
    <w:rsid w:val="00781C24"/>
    <w:rsid w:val="00783C57"/>
    <w:rsid w:val="00790A15"/>
    <w:rsid w:val="008001C3"/>
    <w:rsid w:val="00807164"/>
    <w:rsid w:val="00830BD4"/>
    <w:rsid w:val="00843CC7"/>
    <w:rsid w:val="00851DC4"/>
    <w:rsid w:val="00860794"/>
    <w:rsid w:val="00870A0E"/>
    <w:rsid w:val="0089498F"/>
    <w:rsid w:val="0089616D"/>
    <w:rsid w:val="008B0063"/>
    <w:rsid w:val="008B69C6"/>
    <w:rsid w:val="008D0ECB"/>
    <w:rsid w:val="008D4666"/>
    <w:rsid w:val="008E343C"/>
    <w:rsid w:val="008E6602"/>
    <w:rsid w:val="008F3979"/>
    <w:rsid w:val="00920BA3"/>
    <w:rsid w:val="009545B4"/>
    <w:rsid w:val="009563FF"/>
    <w:rsid w:val="009807EC"/>
    <w:rsid w:val="00981161"/>
    <w:rsid w:val="009F6DBC"/>
    <w:rsid w:val="00B06B4B"/>
    <w:rsid w:val="00B627CD"/>
    <w:rsid w:val="00B7439F"/>
    <w:rsid w:val="00B7621D"/>
    <w:rsid w:val="00B87395"/>
    <w:rsid w:val="00B8787E"/>
    <w:rsid w:val="00B95700"/>
    <w:rsid w:val="00BE5174"/>
    <w:rsid w:val="00BE5E5D"/>
    <w:rsid w:val="00BF0F91"/>
    <w:rsid w:val="00C77971"/>
    <w:rsid w:val="00CD6E12"/>
    <w:rsid w:val="00D05020"/>
    <w:rsid w:val="00D22631"/>
    <w:rsid w:val="00D377B5"/>
    <w:rsid w:val="00D542FE"/>
    <w:rsid w:val="00D860FB"/>
    <w:rsid w:val="00D944AA"/>
    <w:rsid w:val="00DA1A50"/>
    <w:rsid w:val="00DA1D0C"/>
    <w:rsid w:val="00DD2735"/>
    <w:rsid w:val="00DE2F12"/>
    <w:rsid w:val="00DF79AD"/>
    <w:rsid w:val="00E02397"/>
    <w:rsid w:val="00E17CFE"/>
    <w:rsid w:val="00E22E0D"/>
    <w:rsid w:val="00E85046"/>
    <w:rsid w:val="00EB046F"/>
    <w:rsid w:val="00EC1227"/>
    <w:rsid w:val="00EC728E"/>
    <w:rsid w:val="00EF0B04"/>
    <w:rsid w:val="00F154E1"/>
    <w:rsid w:val="00F713C7"/>
    <w:rsid w:val="00FB18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B7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12"/>
    <w:pPr>
      <w:suppressAutoHyphens/>
      <w:spacing w:after="200" w:line="276" w:lineRule="auto"/>
    </w:pPr>
    <w:rPr>
      <w:rFonts w:eastAsia="SimSun" w:cs="Calibri"/>
      <w:sz w:val="22"/>
      <w:szCs w:val="22"/>
      <w:lang w:eastAsia="en-US"/>
    </w:rPr>
  </w:style>
  <w:style w:type="paragraph" w:styleId="Heading1">
    <w:name w:val="heading 1"/>
    <w:basedOn w:val="Normal"/>
    <w:next w:val="Textbody"/>
    <w:link w:val="Heading1Char"/>
    <w:uiPriority w:val="99"/>
    <w:qFormat/>
    <w:rsid w:val="00CD6E1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Textbody"/>
    <w:link w:val="Heading2Char"/>
    <w:uiPriority w:val="99"/>
    <w:qFormat/>
    <w:rsid w:val="00CD6E12"/>
    <w:pPr>
      <w:keepNext/>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Textbody"/>
    <w:link w:val="Heading3Char"/>
    <w:uiPriority w:val="99"/>
    <w:qFormat/>
    <w:rsid w:val="00CD6E12"/>
    <w:pPr>
      <w:keepNext/>
      <w:keepLines/>
      <w:numPr>
        <w:ilvl w:val="2"/>
        <w:numId w:val="1"/>
      </w:numPr>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D6E12"/>
    <w:rPr>
      <w:rFonts w:ascii="Cambria" w:hAnsi="Cambria" w:cs="Cambria"/>
      <w:b/>
      <w:bCs/>
      <w:color w:val="365F91"/>
      <w:sz w:val="28"/>
      <w:szCs w:val="28"/>
    </w:rPr>
  </w:style>
  <w:style w:type="character" w:customStyle="1" w:styleId="Heading2Char">
    <w:name w:val="Heading 2 Char"/>
    <w:link w:val="Heading2"/>
    <w:uiPriority w:val="99"/>
    <w:rsid w:val="00CD6E12"/>
    <w:rPr>
      <w:rFonts w:ascii="Cambria" w:hAnsi="Cambria" w:cs="Cambria"/>
      <w:b/>
      <w:bCs/>
      <w:color w:val="4F81BD"/>
      <w:sz w:val="26"/>
      <w:szCs w:val="26"/>
    </w:rPr>
  </w:style>
  <w:style w:type="character" w:customStyle="1" w:styleId="Heading3Char">
    <w:name w:val="Heading 3 Char"/>
    <w:link w:val="Heading3"/>
    <w:uiPriority w:val="99"/>
    <w:rsid w:val="00CD6E12"/>
    <w:rPr>
      <w:rFonts w:ascii="Cambria" w:hAnsi="Cambria" w:cs="Cambria"/>
      <w:b/>
      <w:bCs/>
      <w:color w:val="4F81BD"/>
    </w:rPr>
  </w:style>
  <w:style w:type="character" w:customStyle="1" w:styleId="BalloonTextChar">
    <w:name w:val="Balloon Text Char"/>
    <w:uiPriority w:val="99"/>
    <w:rsid w:val="00CD6E12"/>
    <w:rPr>
      <w:rFonts w:ascii="Tahoma" w:hAnsi="Tahoma" w:cs="Tahoma"/>
      <w:sz w:val="16"/>
      <w:szCs w:val="16"/>
    </w:rPr>
  </w:style>
  <w:style w:type="character" w:customStyle="1" w:styleId="InternetLink">
    <w:name w:val="Internet Link"/>
    <w:uiPriority w:val="99"/>
    <w:rsid w:val="00CD6E12"/>
    <w:rPr>
      <w:color w:val="0000FF"/>
      <w:u w:val="single"/>
      <w:lang w:val="en-US" w:eastAsia="en-US"/>
    </w:rPr>
  </w:style>
  <w:style w:type="character" w:customStyle="1" w:styleId="ListLabel1">
    <w:name w:val="ListLabel 1"/>
    <w:uiPriority w:val="99"/>
    <w:rsid w:val="00CD6E12"/>
    <w:rPr>
      <w:sz w:val="20"/>
      <w:szCs w:val="20"/>
    </w:rPr>
  </w:style>
  <w:style w:type="character" w:customStyle="1" w:styleId="ListLabel2">
    <w:name w:val="ListLabel 2"/>
    <w:uiPriority w:val="99"/>
    <w:rsid w:val="00CD6E12"/>
    <w:rPr>
      <w:sz w:val="27"/>
      <w:szCs w:val="27"/>
    </w:rPr>
  </w:style>
  <w:style w:type="character" w:customStyle="1" w:styleId="ListLabel3">
    <w:name w:val="ListLabel 3"/>
    <w:uiPriority w:val="99"/>
    <w:rsid w:val="00CD6E12"/>
  </w:style>
  <w:style w:type="paragraph" w:customStyle="1" w:styleId="Heading">
    <w:name w:val="Heading"/>
    <w:basedOn w:val="Normal"/>
    <w:next w:val="Textbody"/>
    <w:uiPriority w:val="99"/>
    <w:rsid w:val="00CD6E12"/>
    <w:pPr>
      <w:keepNext/>
      <w:spacing w:before="240" w:after="120"/>
    </w:pPr>
    <w:rPr>
      <w:rFonts w:ascii="Arial" w:eastAsia="Microsoft YaHei" w:hAnsi="Arial" w:cs="Arial"/>
      <w:sz w:val="28"/>
      <w:szCs w:val="28"/>
    </w:rPr>
  </w:style>
  <w:style w:type="paragraph" w:customStyle="1" w:styleId="Textbody">
    <w:name w:val="Text body"/>
    <w:basedOn w:val="Normal"/>
    <w:uiPriority w:val="99"/>
    <w:rsid w:val="00CD6E12"/>
    <w:pPr>
      <w:spacing w:after="120"/>
    </w:pPr>
  </w:style>
  <w:style w:type="paragraph" w:styleId="List">
    <w:name w:val="List"/>
    <w:basedOn w:val="Textbody"/>
    <w:uiPriority w:val="99"/>
    <w:rsid w:val="00CD6E12"/>
  </w:style>
  <w:style w:type="paragraph" w:styleId="Caption">
    <w:name w:val="caption"/>
    <w:basedOn w:val="Normal"/>
    <w:uiPriority w:val="99"/>
    <w:qFormat/>
    <w:rsid w:val="00CD6E12"/>
    <w:pPr>
      <w:suppressLineNumbers/>
      <w:spacing w:before="120" w:after="120"/>
    </w:pPr>
    <w:rPr>
      <w:i/>
      <w:iCs/>
      <w:sz w:val="24"/>
      <w:szCs w:val="24"/>
    </w:rPr>
  </w:style>
  <w:style w:type="paragraph" w:customStyle="1" w:styleId="Index">
    <w:name w:val="Index"/>
    <w:basedOn w:val="Normal"/>
    <w:uiPriority w:val="99"/>
    <w:rsid w:val="00CD6E12"/>
    <w:pPr>
      <w:suppressLineNumbers/>
    </w:pPr>
  </w:style>
  <w:style w:type="paragraph" w:styleId="NormalWeb">
    <w:name w:val="Normal (Web)"/>
    <w:basedOn w:val="Normal"/>
    <w:uiPriority w:val="99"/>
    <w:rsid w:val="00CD6E12"/>
    <w:pPr>
      <w:spacing w:before="28" w:after="119" w:line="100" w:lineRule="atLeast"/>
    </w:pPr>
    <w:rPr>
      <w:rFonts w:eastAsia="Times New Roman" w:cs="Times New Roman"/>
      <w:sz w:val="24"/>
      <w:szCs w:val="24"/>
      <w:lang w:eastAsia="en-CA"/>
    </w:rPr>
  </w:style>
  <w:style w:type="paragraph" w:styleId="BalloonText">
    <w:name w:val="Balloon Text"/>
    <w:basedOn w:val="Normal"/>
    <w:link w:val="BalloonTextChar1"/>
    <w:uiPriority w:val="99"/>
    <w:semiHidden/>
    <w:rsid w:val="00CD6E12"/>
    <w:pPr>
      <w:spacing w:after="0" w:line="100" w:lineRule="atLeast"/>
    </w:pPr>
    <w:rPr>
      <w:rFonts w:ascii="Tahoma" w:hAnsi="Tahoma" w:cs="Tahoma"/>
      <w:sz w:val="16"/>
      <w:szCs w:val="16"/>
    </w:rPr>
  </w:style>
  <w:style w:type="character" w:customStyle="1" w:styleId="BalloonTextChar1">
    <w:name w:val="Balloon Text Char1"/>
    <w:link w:val="BalloonText"/>
    <w:uiPriority w:val="99"/>
    <w:semiHidden/>
    <w:rPr>
      <w:rFonts w:ascii="Times New Roman" w:eastAsia="SimSun" w:hAnsi="Times New Roman" w:cs="Times New Roman"/>
      <w:sz w:val="2"/>
      <w:szCs w:val="2"/>
      <w:lang w:eastAsia="en-US"/>
    </w:rPr>
  </w:style>
  <w:style w:type="paragraph" w:styleId="ListParagraph">
    <w:name w:val="List Paragraph"/>
    <w:basedOn w:val="Normal"/>
    <w:uiPriority w:val="99"/>
    <w:qFormat/>
    <w:rsid w:val="00CD6E12"/>
    <w:pPr>
      <w:ind w:left="720"/>
      <w:contextualSpacing/>
    </w:pPr>
  </w:style>
  <w:style w:type="character" w:styleId="Hyperlink">
    <w:name w:val="Hyperlink"/>
    <w:uiPriority w:val="99"/>
    <w:rsid w:val="005C30D9"/>
    <w:rPr>
      <w:color w:val="0000FF"/>
      <w:u w:val="single"/>
    </w:rPr>
  </w:style>
  <w:style w:type="paragraph" w:styleId="Header">
    <w:name w:val="header"/>
    <w:basedOn w:val="Normal"/>
    <w:link w:val="HeaderChar"/>
    <w:uiPriority w:val="99"/>
    <w:rsid w:val="000068F3"/>
    <w:pPr>
      <w:tabs>
        <w:tab w:val="center" w:pos="4680"/>
        <w:tab w:val="right" w:pos="9360"/>
      </w:tabs>
      <w:spacing w:after="0" w:line="240" w:lineRule="auto"/>
    </w:pPr>
  </w:style>
  <w:style w:type="character" w:customStyle="1" w:styleId="HeaderChar">
    <w:name w:val="Header Char"/>
    <w:link w:val="Header"/>
    <w:uiPriority w:val="99"/>
    <w:rsid w:val="000068F3"/>
    <w:rPr>
      <w:rFonts w:eastAsia="SimSun"/>
      <w:lang w:eastAsia="en-US"/>
    </w:rPr>
  </w:style>
  <w:style w:type="paragraph" w:styleId="Footer">
    <w:name w:val="footer"/>
    <w:basedOn w:val="Normal"/>
    <w:link w:val="FooterChar"/>
    <w:uiPriority w:val="99"/>
    <w:rsid w:val="000068F3"/>
    <w:pPr>
      <w:tabs>
        <w:tab w:val="center" w:pos="4680"/>
        <w:tab w:val="right" w:pos="9360"/>
      </w:tabs>
      <w:spacing w:after="0" w:line="240" w:lineRule="auto"/>
    </w:pPr>
  </w:style>
  <w:style w:type="character" w:customStyle="1" w:styleId="FooterChar">
    <w:name w:val="Footer Char"/>
    <w:link w:val="Footer"/>
    <w:uiPriority w:val="99"/>
    <w:rsid w:val="000068F3"/>
    <w:rPr>
      <w:rFonts w:eastAsia="SimSu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92.168.1.1"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1439</Words>
  <Characters>8204</Characters>
  <Application>Microsoft Macintosh Word</Application>
  <DocSecurity>0</DocSecurity>
  <Lines>68</Lines>
  <Paragraphs>19</Paragraphs>
  <ScaleCrop>false</ScaleCrop>
  <Company>Algonquin College</Company>
  <LinksUpToDate>false</LinksUpToDate>
  <CharactersWithSpaces>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Network Layer</dc:title>
  <dc:subject/>
  <dc:creator>Keith</dc:creator>
  <cp:keywords/>
  <dc:description/>
  <cp:lastModifiedBy>Amin Mahmoudian</cp:lastModifiedBy>
  <cp:revision>9</cp:revision>
  <cp:lastPrinted>2014-10-07T15:26:00Z</cp:lastPrinted>
  <dcterms:created xsi:type="dcterms:W3CDTF">2014-10-07T17:53:00Z</dcterms:created>
  <dcterms:modified xsi:type="dcterms:W3CDTF">2014-10-16T21:25:00Z</dcterms:modified>
</cp:coreProperties>
</file>